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1E8D" w14:textId="77777777" w:rsidR="004204A7" w:rsidRPr="00FE1415" w:rsidRDefault="008F48E6" w:rsidP="001F08DD">
      <w:pPr>
        <w:pStyle w:val="Title"/>
        <w:spacing w:before="4080"/>
        <w:rPr>
          <w:b/>
          <w:bCs/>
        </w:rPr>
      </w:pPr>
      <w:r w:rsidRPr="00FE1415">
        <w:rPr>
          <w:b/>
          <w:bCs/>
        </w:rPr>
        <w:t>Investigating the Impact of Stretching Techniques on Vertical Jump Performance</w:t>
      </w:r>
    </w:p>
    <w:p w14:paraId="31B4C1D1" w14:textId="77777777" w:rsidR="004204A7" w:rsidRDefault="008F48E6" w:rsidP="00FE1415">
      <w:pPr>
        <w:pStyle w:val="Title2"/>
      </w:pPr>
      <w:r w:rsidRPr="006741A2">
        <w:t>David Peacock and Brad Cooke</w:t>
      </w:r>
    </w:p>
    <w:p w14:paraId="4B518717" w14:textId="145F3472" w:rsidR="00E1238A" w:rsidRDefault="00E1238A" w:rsidP="00FE1415">
      <w:pPr>
        <w:pStyle w:val="Title2"/>
      </w:pPr>
      <w:r>
        <w:t xml:space="preserve">College of Health, </w:t>
      </w:r>
      <w:r w:rsidR="00FE1415">
        <w:t>Massey University</w:t>
      </w:r>
    </w:p>
    <w:p w14:paraId="33D99B25" w14:textId="14EFC12A" w:rsidR="00FE1415" w:rsidRDefault="00E1238A" w:rsidP="00FE1415">
      <w:pPr>
        <w:pStyle w:val="Title2"/>
      </w:pPr>
      <w:r>
        <w:t xml:space="preserve">234.327 </w:t>
      </w:r>
      <w:r w:rsidR="00FE1415">
        <w:t>Investigating Sports Performance</w:t>
      </w:r>
    </w:p>
    <w:p w14:paraId="7E4849BC" w14:textId="236BC59E" w:rsidR="00FE1415" w:rsidRDefault="00FE1415" w:rsidP="00FE1415">
      <w:pPr>
        <w:pStyle w:val="Title2"/>
      </w:pPr>
      <w:r>
        <w:t>Prof</w:t>
      </w:r>
      <w:r w:rsidR="00E1238A">
        <w:t>.</w:t>
      </w:r>
      <w:r>
        <w:t xml:space="preserve"> Ajmol Ali</w:t>
      </w:r>
    </w:p>
    <w:p w14:paraId="4CF7BAE8" w14:textId="16A51F0B" w:rsidR="00FE1415" w:rsidRDefault="0067666A" w:rsidP="00FE1415">
      <w:pPr>
        <w:pStyle w:val="Title2"/>
      </w:pPr>
      <w:r w:rsidRPr="0067666A">
        <w:t>18</w:t>
      </w:r>
      <w:r>
        <w:t xml:space="preserve"> </w:t>
      </w:r>
      <w:r w:rsidRPr="0067666A">
        <w:t>October</w:t>
      </w:r>
      <w:r>
        <w:t xml:space="preserve"> 2024</w:t>
      </w:r>
    </w:p>
    <w:p w14:paraId="2BFE912C" w14:textId="77777777" w:rsidR="00FE1415" w:rsidRDefault="00FE1415">
      <w:r>
        <w:br w:type="page"/>
      </w:r>
    </w:p>
    <w:p w14:paraId="7E7C4A69" w14:textId="77777777" w:rsidR="004204A7" w:rsidRPr="006741A2" w:rsidRDefault="008F48E6" w:rsidP="00FE1415">
      <w:pPr>
        <w:pStyle w:val="Heading1"/>
      </w:pPr>
      <w:r w:rsidRPr="006741A2">
        <w:lastRenderedPageBreak/>
        <w:t>Abstract</w:t>
      </w:r>
    </w:p>
    <w:p w14:paraId="7EFF3B52" w14:textId="5144FC89" w:rsidR="00341627" w:rsidRPr="00341627" w:rsidRDefault="00341627" w:rsidP="0089576D">
      <w:pPr>
        <w:ind w:firstLine="0"/>
        <w:rPr>
          <w:b/>
          <w:bCs/>
        </w:rPr>
      </w:pPr>
      <w:bookmarkStart w:id="0" w:name="abstract"/>
      <w:bookmarkEnd w:id="0"/>
      <w:r w:rsidRPr="00341627">
        <w:t>This study investigated the effects of static stretching (SS) and dynamic stretching (DS) on vertical jump performance using a randomi</w:t>
      </w:r>
      <w:r w:rsidR="006942D5">
        <w:t>s</w:t>
      </w:r>
      <w:r w:rsidRPr="00341627">
        <w:t xml:space="preserve">ed controlled cross-over design. A total of 11 </w:t>
      </w:r>
      <w:r w:rsidRPr="00C965E5">
        <w:t xml:space="preserve">physically active participants, aged 21 to </w:t>
      </w:r>
      <w:r w:rsidR="00BE4D46" w:rsidRPr="00C965E5">
        <w:t>55</w:t>
      </w:r>
      <w:r w:rsidRPr="00C965E5">
        <w:t xml:space="preserve">, performed three stretching protocols: static stretching, dynamic stretching, and a no-stretch control. Vertical jump height was measured pre- and post-stretch using a </w:t>
      </w:r>
      <w:r w:rsidR="00872761" w:rsidRPr="00C965E5">
        <w:t xml:space="preserve">modified </w:t>
      </w:r>
      <w:proofErr w:type="spellStart"/>
      <w:r w:rsidR="00872761" w:rsidRPr="00C965E5">
        <w:t>Sergant</w:t>
      </w:r>
      <w:proofErr w:type="spellEnd"/>
      <w:r w:rsidR="00872761" w:rsidRPr="00C965E5">
        <w:t xml:space="preserve"> </w:t>
      </w:r>
      <w:r w:rsidRPr="00C965E5">
        <w:t>jump test. The results showed that dynamic stretching led to the greatest improvement in vertical jump height (mean increase of 4.0 cm), followed by static stretching (3.</w:t>
      </w:r>
      <w:ins w:id="1" w:author="Peacock, David, F/S" w:date="2024-10-14T15:38:00Z">
        <w:r w:rsidR="00BE4D46" w:rsidRPr="00C965E5">
          <w:t>5</w:t>
        </w:r>
      </w:ins>
      <w:r w:rsidRPr="00C965E5">
        <w:t xml:space="preserve"> cm), while the control condition showed minimal improvement (1.9 cm). </w:t>
      </w:r>
      <w:r w:rsidR="00C965E5" w:rsidRPr="00C965E5">
        <w:t>Linear mixed-effects modelling</w:t>
      </w:r>
      <w:r w:rsidRPr="00C965E5">
        <w:t xml:space="preserve"> revealed a significant difference between the dynamic and control conditions (</w:t>
      </w:r>
      <w:r w:rsidRPr="00C965E5">
        <w:rPr>
          <w:i/>
          <w:iCs/>
        </w:rPr>
        <w:t>p</w:t>
      </w:r>
      <w:r w:rsidRPr="00C965E5">
        <w:t xml:space="preserve"> &lt; .</w:t>
      </w:r>
      <w:r w:rsidRPr="002E4F5B">
        <w:t>05</w:t>
      </w:r>
      <w:r w:rsidRPr="00C965E5">
        <w:t>), while the difference between static stretching and control was marginally significant (</w:t>
      </w:r>
      <w:r w:rsidRPr="00C965E5">
        <w:rPr>
          <w:i/>
          <w:iCs/>
        </w:rPr>
        <w:t>p</w:t>
      </w:r>
      <w:r w:rsidRPr="00C965E5">
        <w:t xml:space="preserve"> = .</w:t>
      </w:r>
      <w:r w:rsidRPr="002E4F5B">
        <w:t>10</w:t>
      </w:r>
      <w:r w:rsidRPr="00C965E5">
        <w:t>). These findings suggest that dynamic stretching may be the most effective warm-up strategy for improving vertical jump performance, providing valuable insights for athletes and coaches aiming to enhance explosive power</w:t>
      </w:r>
      <w:r w:rsidR="006942D5">
        <w:t>.</w:t>
      </w:r>
    </w:p>
    <w:p w14:paraId="31CAB9AA" w14:textId="3ACB64F6" w:rsidR="00D16B0D" w:rsidRDefault="00341627" w:rsidP="002E4F5B">
      <w:pPr>
        <w:rPr>
          <w:ins w:id="2" w:author="Peacock, David, F/S" w:date="2024-10-14T15:46:00Z"/>
        </w:rPr>
      </w:pPr>
      <w:r w:rsidRPr="00872761">
        <w:rPr>
          <w:i/>
          <w:iCs/>
        </w:rPr>
        <w:t>Keywords:</w:t>
      </w:r>
      <w:r w:rsidR="00872761">
        <w:t xml:space="preserve"> Dynamic stretch, </w:t>
      </w:r>
      <w:proofErr w:type="spellStart"/>
      <w:r w:rsidR="00872761">
        <w:t>Sergant</w:t>
      </w:r>
      <w:proofErr w:type="spellEnd"/>
      <w:r w:rsidR="00872761">
        <w:t>, vertical jump, power</w:t>
      </w:r>
    </w:p>
    <w:p w14:paraId="27ED15EC" w14:textId="77777777" w:rsidR="00D16B0D" w:rsidRDefault="00D16B0D">
      <w:pPr>
        <w:rPr>
          <w:ins w:id="3" w:author="Peacock, David, F/S" w:date="2024-10-14T15:46:00Z"/>
        </w:rPr>
      </w:pPr>
      <w:ins w:id="4" w:author="Peacock, David, F/S" w:date="2024-10-14T15:46:00Z">
        <w:r>
          <w:br w:type="page"/>
        </w:r>
      </w:ins>
    </w:p>
    <w:p w14:paraId="4FFD12E9" w14:textId="6CA4D50D" w:rsidR="00341627" w:rsidRPr="00872761" w:rsidRDefault="00D16B0D" w:rsidP="00D16B0D">
      <w:pPr>
        <w:pStyle w:val="Heading1"/>
      </w:pPr>
      <w:r w:rsidRPr="00D16B0D">
        <w:t>Investigating the Impact of Stretching Techniques on Vertical Jump Performance</w:t>
      </w:r>
    </w:p>
    <w:p w14:paraId="7F6B7C5B" w14:textId="21240C79" w:rsidR="004204A7" w:rsidRPr="002E4F5B" w:rsidRDefault="008F48E6" w:rsidP="00FE1415">
      <w:pPr>
        <w:pStyle w:val="Heading1"/>
        <w:rPr>
          <w:color w:val="auto"/>
        </w:rPr>
      </w:pPr>
      <w:r w:rsidRPr="002E4F5B">
        <w:rPr>
          <w:color w:val="auto"/>
        </w:rPr>
        <w:t>Introduction</w:t>
      </w:r>
    </w:p>
    <w:p w14:paraId="0F6BAEF6" w14:textId="46D04773" w:rsidR="00341627" w:rsidRDefault="00341627" w:rsidP="00341627">
      <w:r>
        <w:t xml:space="preserve">Stretching is deemed to be a critical aspect of athletic preparation and performance, particularly in activities requiring explosive power </w:t>
      </w:r>
      <w:r w:rsidR="006942D5">
        <w:t xml:space="preserve">and </w:t>
      </w:r>
      <w:r>
        <w:t xml:space="preserve">sudden changes in speed and direction </w:t>
      </w:r>
      <w:del w:id="5" w:author="Peacock, David, F/S" w:date="2024-10-14T14:46:00Z">
        <w:r w:rsidRPr="00764CED" w:rsidDel="00460352">
          <w:rPr>
            <w:highlight w:val="yellow"/>
            <w:rPrChange w:id="6" w:author="David Peacock" w:date="2024-10-13T14:27:00Z">
              <w:rPr/>
            </w:rPrChange>
          </w:rPr>
          <w:delText xml:space="preserve">To help get blood moving through the muscle and also reduce the potential </w:delText>
        </w:r>
        <w:r w:rsidR="006942D5" w:rsidRPr="00764CED" w:rsidDel="00460352">
          <w:rPr>
            <w:highlight w:val="yellow"/>
            <w:rPrChange w:id="7" w:author="David Peacock" w:date="2024-10-13T14:27:00Z">
              <w:rPr/>
            </w:rPrChange>
          </w:rPr>
          <w:delText>for</w:delText>
        </w:r>
        <w:r w:rsidRPr="00764CED" w:rsidDel="00460352">
          <w:rPr>
            <w:highlight w:val="yellow"/>
            <w:rPrChange w:id="8" w:author="David Peacock" w:date="2024-10-13T14:27:00Z">
              <w:rPr/>
            </w:rPrChange>
          </w:rPr>
          <w:delText xml:space="preserve"> injury</w:delText>
        </w:r>
      </w:del>
      <w:ins w:id="9" w:author="David Peacock" w:date="2024-10-13T15:44:00Z">
        <w:del w:id="10" w:author="Peacock, David, F/S" w:date="2024-10-14T14:46:00Z">
          <w:r w:rsidR="008C22B3" w:rsidDel="00460352">
            <w:delText xml:space="preserve"> </w:delText>
          </w:r>
        </w:del>
      </w:ins>
      <w:r w:rsidR="008C22B3">
        <w:fldChar w:fldCharType="begin"/>
      </w:r>
      <w:r w:rsidR="008C22B3">
        <w:instrText xml:space="preserve"> ADDIN ZOTERO_ITEM CSL_CITATION {"citationID":"R74wBPts","properties":{"formattedCitation":"(Bishop, 2003; Brown et al., 2008; Holt &amp; Lambourne, 2008; A. J. Pearce et al., 2009; AlanJ. Pearce et al., 2012)","plainCitation":"(Bishop, 2003; Brown et al., 2008; Holt &amp; Lambourne, 2008; A. J. Pearce et al., 2009; AlanJ. Pearce et al., 2012)","noteIndex":0},"citationItems":[{"id":1966,"uris":["http://zotero.org/users/11884670/items/2L2RQ2RP"],"itemData":{"id":1966,"type":"article-journal","container-title":"Sports Medicine","DOI":"10.2165/00007256-200333060-00005","ISSN":"0112-1642","issue":"6","journalAbbreviation":"Sports Medicine","language":"en","page":"439-454","source":"DOI.org (Crossref)","title":"Warm Up I: Potential Mechanisms and the Effects of Passive Warm Up on Exercise Performance","title-short":"Warm Up I","volume":"33","author":[{"family":"Bishop","given":"David"}],"issued":{"date-parts":[["2003"]]}}},{"id":1967,"uris":["http://zotero.org/users/11884670/items/A4R3GM52"],"itemData":{"id":1967,"type":"article-journal","container-title":"Journal of Strength and Conditioning Research","DOI":"10.1519/JSC.0b013e31816a5775","ISSN":"1064-8011","issue":"3","language":"en","page":"801-808","source":"DOI.org (Crossref)","title":"The Effect of Warm-Up on High-Intensity, Intermittent Running Using Nonmotorized Treadmill Ergometry","volume":"22","author":[{"family":"Brown","given":"Peter I"},{"family":"Hughes","given":"Michael G"},{"family":"Tong","given":"Richard J"}],"issued":{"date-parts":[["2008",5]]}}},{"id":1961,"uris":["http://zotero.org/users/11884670/items/RV2IBHP4"],"itemData":{"id":1961,"type":"article-journal","container-title":"Journal of Strength and Conditioning Research","DOI":"10.1519/JSC.0b013e31815f9d6a","ISSN":"1064-8011","issue":"1","language":"en","page":"226-229","source":"DOI.org (Crossref)","title":"The Impact of Different Warm-Up Protocols on Vertical Jump Performance in Male Collegiate Athletes","volume":"22","author":[{"family":"Holt","given":"Brady W"},{"family":"Lambourne","given":"Kate"}],"issued":{"date-parts":[["2008",1]]}}},{"id":1965,"uris":["http://zotero.org/users/11884670/items/XWTY2E2A"],"itemData":{"id":1965,"type":"article-journal","container-title":"European Journal of Applied Physiology","DOI":"10.1007/s00421-008-0887-3","ISSN":"1439-6319, 1439-6327","issue":"2","journalAbbreviation":"Eur J Appl Physiol","language":"en","license":"http://www.springer.com/tdm","page":"175-183","source":"DOI.org (Crossref)","title":"Effects of secondary warm up following stretching","volume":"105","author":[{"family":"Pearce","given":"Alan J."},{"family":"Kidgell","given":"Dawson J."},{"family":"Zois","given":"James"},{"family":"Carlson","given":"John S."}],"issued":{"date-parts":[["2009",1]]}}},{"id":1952,"uris":["http://zotero.org/users/11884670/items/YPZ5KV86"],"itemData":{"id":1952,"type":"article-journal","abstract":"The aim of this study was to build on previous conflicting research on performance following stretching and secondary activity post-stretching. Using a randomized, cross-over design, 15 male participants completed a 5-min warm-up jog, followed by a maximal vertical jump (VJ1) and a repetitive five-repetition jump (VJ5) on a force mat, an intervention (static stretching, dynamic range of movement stretching, or no-stretching control), then a second maximal vertical jump and repetitive five-repetition jump, followed by a change of direction test (505 test) and a straight line sprint (20-m). Two-way analysis of variance with repeated measures showed significant time and group × time interaction effects for both mean maximal VJ1 and VJ5 jump heights (P&lt;0.001). Time course changes showed VJ1 jump height following static stretching was significantly reduced (7%) compared with the dynamic and control conditions, which improved by 5.0% and 3.9% (P = 0.02 and P = 0.04) respectively. Following the second bout of movement activity, VJ1 jump height had improved, but was not significantly different from baseline value (P = 0.11). Similarly, VJ5 jump height following static stretching was significantly reduced (6.2%) compared with the dynamic and control conditions, which showed improvements of 6.7% and 7.5% (P = 0.04 and P = 0.01) respectively. After the second bout of movement activity, mean VJ5 jump height for the static stretching group returned to baseline values (P = 0.84), while further improvements were observed in the dynamic (3.2%) and control groups (2.2%) (P = 0.01 and P = 0.04 respectively). Significant improvements in the 505 test were observed in the dynamic and control conditions, in both legs (range 2.45–3.67%; P&lt;0.001), compared with the static stretching condition. Although sprint time improved following the second bout of movement activity, no differences were observed in the 20-m sprint between conditions. The results of this study confirm previous findings that static stretching reduces vertical jump height that is not reversed with follow-up movement activity. Moreover, the results show that activities requiring rapid changes of direction and speed may also be affected if preceded by a bout of static stretching, and is not reversed with follow-up movement activities. ABSTRACT FROM PUBLISHER","container-title":"European Journal of Sport Science","DOI":"10.1080/17461391.2010.551412","ISSN":"17461391","issue":"2","note":"publisher: Wiley-Blackwell","page":"103-112","source":"EBSCOhost","title":"Secondary warm-up following stretching on vertical jumping, change of direction, and straight line speed","volume":"12","author":[{"family":"Pearce","given":"AlanJ."},{"family":"Latella","given":"Christopher"},{"family":"Kidgell","given":"DawsonJ."}],"issued":{"date-parts":[["2012",3]]}}}],"schema":"https://github.com/citation-style-language/schema/raw/master/csl-citation.json"} </w:instrText>
      </w:r>
      <w:r w:rsidR="008C22B3">
        <w:fldChar w:fldCharType="separate"/>
      </w:r>
      <w:r w:rsidR="008C22B3" w:rsidRPr="008C22B3">
        <w:rPr>
          <w:rFonts w:cs="Times New Roman"/>
        </w:rPr>
        <w:t>(Bishop, 2003; Brown et al., 2008; Holt &amp; Lambourne, 2008; A. J. Pearce et al., 2009; AlanJ. Pearce et al., 2012)</w:t>
      </w:r>
      <w:r w:rsidR="008C22B3">
        <w:fldChar w:fldCharType="end"/>
      </w:r>
      <w:r>
        <w:t xml:space="preserve">. The ability to generate forceful movements through the </w:t>
      </w:r>
      <w:ins w:id="11" w:author="Peacock, David, F/S" w:date="2024-10-14T14:47:00Z">
        <w:r w:rsidR="00053224">
          <w:t xml:space="preserve">lower </w:t>
        </w:r>
      </w:ins>
      <w:r>
        <w:t>body</w:t>
      </w:r>
      <w:r w:rsidR="006942D5">
        <w:t>,</w:t>
      </w:r>
      <w:del w:id="12" w:author="Peacock, David, F/S" w:date="2024-10-14T14:47:00Z">
        <w:r w:rsidDel="005A2D1D">
          <w:delText xml:space="preserve"> </w:delText>
        </w:r>
        <w:r w:rsidRPr="00764CED" w:rsidDel="005A2D1D">
          <w:rPr>
            <w:highlight w:val="yellow"/>
            <w:rPrChange w:id="13" w:author="David Peacock" w:date="2024-10-13T14:28:00Z">
              <w:rPr/>
            </w:rPrChange>
          </w:rPr>
          <w:delText>beginning in the lower</w:delText>
        </w:r>
        <w:r w:rsidDel="005A2D1D">
          <w:delText>,</w:delText>
        </w:r>
      </w:del>
      <w:r>
        <w:t xml:space="preserve"> can be measured through vertical jump height</w:t>
      </w:r>
      <w:r w:rsidR="006942D5">
        <w:t>;</w:t>
      </w:r>
      <w:r>
        <w:t xml:space="preserve"> this provides some essential insights into an individual’s muscular strength, coordination, and motor control</w:t>
      </w:r>
      <w:ins w:id="14" w:author="David Peacock" w:date="2024-10-13T15:46:00Z">
        <w:r w:rsidR="008C22B3">
          <w:t xml:space="preserve"> </w:t>
        </w:r>
      </w:ins>
      <w:r w:rsidR="008C22B3">
        <w:fldChar w:fldCharType="begin"/>
      </w:r>
      <w:r w:rsidR="008C22B3">
        <w:instrText xml:space="preserve"> ADDIN ZOTERO_ITEM CSL_CITATION {"citationID":"lop8Xe1f","properties":{"formattedCitation":"(Sayers et al., 1999)","plainCitation":"(Sayers et al., 1999)","noteIndex":0},"citationItems":[{"id":1957,"uris":["http://zotero.org/users/11884670/items/X9R3WS3U"],"itemData":{"id":1957,"type":"article-journal","container-title":"Medicine &amp; Science in Sports &amp; Exercise","DOI":"10.1097/00005768-199904000-00013","ISSN":"0195-9131","issue":"4","journalAbbreviation":"Medicine &amp; Science in Sports &amp; Exercise","language":"en","page":"572-577","source":"DOI.org (Crossref)","title":"Cross-validation of three jump power equations:","title-short":"Cross-validation of three jump power equations","volume":"31","author":[{"family":"Sayers","given":"Stephen P."},{"family":"Harackiewicz","given":"David V."},{"family":"Harman","given":"Everett A."},{"family":"Frykman","given":"Peter N."},{"family":"Rosenstein","given":"Michael T."}],"issued":{"date-parts":[["1999",4]]}}}],"schema":"https://github.com/citation-style-language/schema/raw/master/csl-citation.json"} </w:instrText>
      </w:r>
      <w:r w:rsidR="008C22B3">
        <w:fldChar w:fldCharType="separate"/>
      </w:r>
      <w:r w:rsidR="008C22B3" w:rsidRPr="008C22B3">
        <w:rPr>
          <w:rFonts w:cs="Times New Roman"/>
        </w:rPr>
        <w:t>(Sayers et al., 1999)</w:t>
      </w:r>
      <w:r w:rsidR="008C22B3">
        <w:fldChar w:fldCharType="end"/>
      </w:r>
      <w:r>
        <w:t xml:space="preserve">. Vertical jump performance is not only a valuable metric for athletes in sports like basketball </w:t>
      </w:r>
      <w:r w:rsidR="006942D5">
        <w:t xml:space="preserve">and </w:t>
      </w:r>
      <w:r>
        <w:t>volleyball, but it also plays a significant role in everyday functional tasks, such as climbing stairs, lifting objects, and maintaining overall mobility.</w:t>
      </w:r>
    </w:p>
    <w:p w14:paraId="3123BC34" w14:textId="0E254762" w:rsidR="00341627" w:rsidRDefault="00341627" w:rsidP="00341627">
      <w:r>
        <w:lastRenderedPageBreak/>
        <w:t>Research has previously explored the effects of different stretching protocols on vertical jump performance, particularly the comparison between static stretching (SS) and dynamic stretching (DS)</w:t>
      </w:r>
      <w:ins w:id="15" w:author="David Peacock" w:date="2024-10-13T15:30:00Z">
        <w:r w:rsidR="00B92BBA">
          <w:t xml:space="preserve">, </w:t>
        </w:r>
      </w:ins>
      <w:r w:rsidR="00B92BBA">
        <w:fldChar w:fldCharType="begin"/>
      </w:r>
      <w:r w:rsidR="008C22B3">
        <w:instrText xml:space="preserve"> ADDIN ZOTERO_ITEM CSL_CITATION {"citationID":"LRVsoLkF","properties":{"formattedCitation":"(Shrier, 2004a; Thacker et al., 2004)","plainCitation":"(Shrier, 2004a; Thacker et al., 2004)","noteIndex":0},"citationItems":[{"id":1956,"uris":["http://zotero.org/users/11884670/items/FEA6S882"],"itemData":{"id":1956,"type":"article-journal","container-title":"Clinical Journal of Sport Medicine","DOI":"10.1097/00042752-200409000-00004","ISSN":"1050-642X","issue":"5","journalAbbreviation":"Clinical Journal of Sport Medicine","language":"en","page":"267-273","source":"DOI.org (Crossref)","title":"Does Stretching Improve Performance?: A Systematic and Critical Review of the Literature","title-short":"Does Stretching Improve Performance?","volume":"14","author":[{"family":"Shrier","given":"Ian"}],"issued":{"date-parts":[["2004",9]]}}},{"id":1955,"uris":["http://zotero.org/users/11884670/items/UA5SLSLC"],"itemData":{"id":1955,"type":"article-journal","container-title":"Medicine &amp; Science in Sports &amp; Exercise","DOI":"10.1249/01.MSS.0000117134.83018.F7","ISSN":"0195-9131","issue":"3","journalAbbreviation":"Medicine &amp; Science in Sports &amp; Exercise","language":"en","page":"371-378","source":"DOI.org (Crossref)","title":"The Impact of Stretching on Sports Injury Risk: A Systematic Review of the Literature:","title-short":"The Impact of Stretching on Sports Injury Risk","volume":"36","author":[{"family":"Thacker","given":"Stephen B."},{"family":"Gilchrist","given":"Julie"},{"family":"Stroup","given":"Donna F."},{"family":"Kimsey","given":"C. Dexter"}],"issued":{"date-parts":[["2004",3]]}}}],"schema":"https://github.com/citation-style-language/schema/raw/master/csl-citation.json"} </w:instrText>
      </w:r>
      <w:r w:rsidR="00B92BBA">
        <w:fldChar w:fldCharType="separate"/>
      </w:r>
      <w:r w:rsidR="008C22B3" w:rsidRPr="008C22B3">
        <w:rPr>
          <w:rFonts w:cs="Times New Roman"/>
        </w:rPr>
        <w:t>(Shrier, 2004a; Thacker et al., 2004)</w:t>
      </w:r>
      <w:r w:rsidR="00B92BBA">
        <w:fldChar w:fldCharType="end"/>
      </w:r>
      <w:r>
        <w:t>. Static stretching typically involves holding a muscle in an elongated position for an extended period, usually between 10 to 30 seconds. This method has been shown to improve flexibility and increase range of motion, but recent studies suggest that it may have a negating effect on activities requiring explosive power</w:t>
      </w:r>
      <w:ins w:id="16" w:author="David Peacock" w:date="2024-10-13T15:30:00Z">
        <w:r w:rsidR="00B92BBA">
          <w:t xml:space="preserve"> </w:t>
        </w:r>
      </w:ins>
      <w:r w:rsidR="00B92BBA">
        <w:fldChar w:fldCharType="begin"/>
      </w:r>
      <w:r w:rsidR="00B92BBA">
        <w:instrText xml:space="preserve"> ADDIN ZOTERO_ITEM CSL_CITATION {"citationID":"eTxRPZ3W","properties":{"formattedCitation":"(Bacurau et al., 2009; Costa et al., 2009; Herda et al., 2013; Manoel et al., 2008; Samuel et al., 2008)","plainCitation":"(Bacurau et al., 2009; Costa et al., 2009; Herda et al., 2013; Manoel et al., 2008; Samuel et al., 2008)","noteIndex":0},"citationItems":[{"id":1968,"uris":["http://zotero.org/users/11884670/items/892A8D3N"],"itemData":{"id":1968,"type":"article-journal","container-title":"Journal of Strength and Conditioning Research","DOI":"10.1519/JSC.0b013e3181874d55","ISSN":"1064-8011","issue":"1","language":"en","page":"304-308","source":"DOI.org (Crossref)","title":"Acute Effect of a Ballistic and a Static Stretching Exercise Bout on Flexibility and Maximal Strength","volume":"23","author":[{"family":"Bacurau","given":"Reury Frank Pereira"},{"family":"Monteiro","given":"Gizele Assis"},{"family":"Ugrinowitsch","given":"Carlos"},{"family":"Tricoli","given":"Valmor"},{"family":"Cabral","given":"Leonardo Ferreira"},{"family":"Aoki","given":"Marcelo Saldanha"}],"issued":{"date-parts":[["2009",1]]}}},{"id":1994,"uris":["http://zotero.org/users/11884670/items/KQ2Y2QZB"],"itemData":{"id":1994,"type":"article-journal","container-title":"Journal of Strength and Conditioning Research","DOI":"10.1519/JSC.0b013e31818eb052","ISSN":"1064-8011","issue":"1","language":"en","page":"141-147","source":"DOI.org (Crossref)","title":"The Acute Effects of Different Durations of Static Stretching on Dynamic Balance Performance","volume":"23","author":[{"family":"Costa","given":"Pablo B"},{"family":"Graves","given":"Barbara S"},{"family":"Whitehurst","given":"Michael"},{"family":"Jacobs","given":"Patrick L"}],"issued":{"date-parts":[["2009",1]]}}},{"id":1959,"uris":["http://zotero.org/users/11884670/items/J5Y3S2C7"],"itemData":{"id":1959,"type":"article-journal","container-title":"Journal of Sports Sciences","DOI":"10.1080/02640414.2012.736632","ISSN":"0264-0414, 1466-447X","issue":"5","journalAbbreviation":"Journal of Sports Sciences","language":"en","page":"479-487","source":"DOI.org (Crossref)","title":"The effects of dynamic stretching on the passive properties of the muscle-tendon unit","volume":"31","author":[{"family":"Herda","given":"Trent J."},{"family":"Herda","given":"Nathan D."},{"family":"Costa","given":"Pablo B."},{"family":"Walter-Herda","given":"Ashley A."},{"family":"Valdez","given":"Andrea M."},{"family":"Cramer","given":"Joel T."}],"issued":{"date-parts":[["2013",3]]}}},{"id":1964,"uris":["http://zotero.org/users/11884670/items/6GN73JF2"],"itemData":{"id":1964,"type":"article-journal","container-title":"Journal of Strength and Conditioning Research","DOI":"10.1519/JSC.0b013e31817b0433","ISSN":"1064-8011","issue":"5","language":"en","page":"1528-1534","source":"DOI.org (Crossref)","title":"Acute Effects of Static, Dynamic, and Proprioceptive Neuromuscular Facilitation Stretching on Muscle Power in Women","volume":"22","author":[{"family":"Manoel","given":"Mateus E"},{"family":"Harris-Love","given":"Michael O"},{"family":"Danoff","given":"Jerome V"},{"family":"Miller","given":"Todd A"}],"issued":{"date-parts":[["2008",9]]}}},{"id":1963,"uris":["http://zotero.org/users/11884670/items/WSXCIFBH"],"itemData":{"id":1963,"type":"article-journal","container-title":"Journal of Strength and Conditioning Research","DOI":"10.1519/JSC.0b013e318181a314","ISSN":"1064-8011","issue":"5","language":"en","page":"1422-1428","source":"DOI.org (Crossref)","title":"Acute Effects of Static and Ballistic Stretching on Measures of Strength and Power","volume":"22","author":[{"family":"Samuel","given":"Michelle N"},{"family":"Holcomb","given":"William R"},{"family":"Guadagnoli","given":"Mark A"},{"family":"Rubley","given":"Mack D"},{"family":"Wallmann","given":"Harvey"}],"issued":{"date-parts":[["2008",9]]}}}],"schema":"https://github.com/citation-style-language/schema/raw/master/csl-citation.json"} </w:instrText>
      </w:r>
      <w:r w:rsidR="00B92BBA">
        <w:fldChar w:fldCharType="separate"/>
      </w:r>
      <w:r w:rsidR="00B92BBA" w:rsidRPr="00B92BBA">
        <w:rPr>
          <w:rFonts w:cs="Times New Roman"/>
        </w:rPr>
        <w:t>(Bacurau et al., 2009; Costa et al., 2009; Herda et al., 2013; Manoel et al., 2008; Samuel et al., 2008)</w:t>
      </w:r>
      <w:r w:rsidR="00B92BBA">
        <w:fldChar w:fldCharType="end"/>
      </w:r>
      <w:r>
        <w:t>. Conversely, dynamic stretching involves controlled, repetitive movements that mimic the activity to be performed. This type of stretching increases blood flow</w:t>
      </w:r>
      <w:ins w:id="17" w:author="Peacock, David, F/S" w:date="2024-10-14T14:48:00Z">
        <w:r w:rsidR="00214AE6">
          <w:t>,</w:t>
        </w:r>
      </w:ins>
      <w:r>
        <w:t xml:space="preserve"> enhances activation of t</w:t>
      </w:r>
      <w:r w:rsidR="006942D5">
        <w:t>h</w:t>
      </w:r>
      <w:r>
        <w:t>e muscles, and has been shown to better prepare athletes for power-based movements</w:t>
      </w:r>
      <w:ins w:id="18" w:author="David Peacock" w:date="2024-10-13T15:41:00Z">
        <w:r w:rsidR="00B92BBA">
          <w:t xml:space="preserve"> </w:t>
        </w:r>
      </w:ins>
      <w:r w:rsidR="00B92BBA">
        <w:fldChar w:fldCharType="begin"/>
      </w:r>
      <w:r w:rsidR="00B92BBA">
        <w:instrText xml:space="preserve"> ADDIN ZOTERO_ITEM CSL_CITATION {"citationID":"OT0kci1K","properties":{"formattedCitation":"(Fletcher, 2010; Herda et al., 2013; Holt &amp; Lambourne, 2008; Little &amp; Williams, 2006; Manoel et al., 2008)","plainCitation":"(Fletcher, 2010; Herda et al., 2013; Holt &amp; Lambourne, 2008; Little &amp; Williams, 2006; Manoel et al., 2008)","noteIndex":0},"citationItems":[{"id":1730,"uris":["http://zotero.org/users/11884670/items/89AHAR8I"],"itemData":{"id":1730,"type":"article-journal","abstract":"Dynamic stretching has gained popularity, due to a number of studies showing an increase in high intensity performance compared to static stretch modalities. Twenty-four males (age mean 21 +/- 0.3 years) performed a standardised 10 min jogging warm-up followed by either; no stretching (NS), slow dynamic stretching at 50 b/min (SDS) or fast dynamic stretching at 100 b/min (FDS). Post-warm-up, squat, countermovement and depth jumps were performed. Heart rate, tympanic temperature, electromyography (EMG) and kinematic data (100 Hz) were collected during each jump. Results indicated that the FDS condition showed significantly greater jump height in all tests compared to the SDS and NS conditions. Further, the SDS trial resulted in significantly greater performance in the drop and squat jump compared to the NS condition. The reasons behind these performance changes are multi-faceted, but appear to be related to increases in heart rate and core temperature with slow dynamic stretches, while the greater increase in performance for the fast dynamic stretch intervention is linked to greater nervous system activation, shown by significant increases in EMG. In conclusion, a faster dynamic stretch component appears to prepare an athlete for a more optimum performance.","archive_location":"20162300","container-title":"European journal of applied physiology","DOI":"10.1007/s00421-010-1386-x","ISSN":"1439-6327","issue":"3","journalAbbreviation":"Eur J Appl Physiol","note":"publisher-place: Germany\npublisher: Springer-Verlag","page":"491-498","source":"EBSCOhost","title":"The effect of different dynamic stretch velocities on jump performance","volume":"109","author":[{"family":"Fletcher","given":"Iain M"}],"issued":{"date-parts":[["2010",6]]}}},{"id":1959,"uris":["http://zotero.org/users/11884670/items/J5Y3S2C7"],"itemData":{"id":1959,"type":"article-journal","container-title":"Journal of Sports Sciences","DOI":"10.1080/02640414.2012.736632","ISSN":"0264-0414, 1466-447X","issue":"5","journalAbbreviation":"Journal of Sports Sciences","language":"en","page":"479-487","source":"DOI.org (Crossref)","title":"The effects of dynamic stretching on the passive properties of the muscle-tendon unit","volume":"31","author":[{"family":"Herda","given":"Trent J."},{"family":"Herda","given":"Nathan D."},{"family":"Costa","given":"Pablo B."},{"family":"Walter-Herda","given":"Ashley A."},{"family":"Valdez","given":"Andrea M."},{"family":"Cramer","given":"Joel T."}],"issued":{"date-parts":[["2013",3]]}}},{"id":1961,"uris":["http://zotero.org/users/11884670/items/RV2IBHP4"],"itemData":{"id":1961,"type":"article-journal","container-title":"Journal of Strength and Conditioning Research","DOI":"10.1519/JSC.0b013e31815f9d6a","ISSN":"1064-8011","issue":"1","language":"en","page":"226-229","source":"DOI.org (Crossref)","title":"The Impact of Different Warm-Up Protocols on Vertical Jump Performance in Male Collegiate Athletes","volume":"22","author":[{"family":"Holt","given":"Brady W"},{"family":"Lambourne","given":"Kate"}],"issued":{"date-parts":[["2008",1]]}}},{"id":1962,"uris":["http://zotero.org/users/11884670/items/MTVAEQBA"],"itemData":{"id":1962,"type":"article-journal","container-title":"The Journal of Strength and Conditioning Research","DOI":"10.1519/R-16944.1","ISSN":"1064-8011, 1533-4287","issue":"1","journalAbbreviation":"J Strength Cond Res","language":"en","page":"203","source":"DOI.org (Crossref)","title":"Effects of Differential Stretching Protocols During Warm-Ups on High-Speed Motor Capacities in Professional Soccer Players","volume":"20","author":[{"family":"Little","given":"Thomas"},{"family":"Williams","given":"Alun G."}],"issued":{"date-parts":[["2006"]]}}},{"id":1964,"uris":["http://zotero.org/users/11884670/items/6GN73JF2"],"itemData":{"id":1964,"type":"article-journal","container-title":"Journal of Strength and Conditioning Research","DOI":"10.1519/JSC.0b013e31817b0433","ISSN":"1064-8011","issue":"5","language":"en","page":"1528-1534","source":"DOI.org (Crossref)","title":"Acute Effects of Static, Dynamic, and Proprioceptive Neuromuscular Facilitation Stretching on Muscle Power in Women","volume":"22","author":[{"family":"Manoel","given":"Mateus E"},{"family":"Harris-Love","given":"Michael O"},{"family":"Danoff","given":"Jerome V"},{"family":"Miller","given":"Todd A"}],"issued":{"date-parts":[["2008",9]]}}}],"schema":"https://github.com/citation-style-language/schema/raw/master/csl-citation.json"} </w:instrText>
      </w:r>
      <w:r w:rsidR="00B92BBA">
        <w:fldChar w:fldCharType="separate"/>
      </w:r>
      <w:r w:rsidR="00B92BBA" w:rsidRPr="00B92BBA">
        <w:rPr>
          <w:rFonts w:cs="Times New Roman"/>
        </w:rPr>
        <w:t>(Fletcher, 2010; Herda et al., 2013; Holt &amp; Lambourne, 2008; Little &amp; Williams, 2006; Manoel et al., 2008)</w:t>
      </w:r>
      <w:r w:rsidR="00B92BBA">
        <w:fldChar w:fldCharType="end"/>
      </w:r>
      <w:r>
        <w:t>.</w:t>
      </w:r>
    </w:p>
    <w:p w14:paraId="42F7F081" w14:textId="1C6AF948" w:rsidR="00341627" w:rsidRDefault="00341627" w:rsidP="00341627">
      <w:r>
        <w:t xml:space="preserve">For instance, </w:t>
      </w:r>
      <w:r w:rsidR="00764CED">
        <w:fldChar w:fldCharType="begin"/>
      </w:r>
      <w:r w:rsidR="00764CED">
        <w:instrText xml:space="preserve"> ADDIN ZOTERO_ITEM CSL_CITATION {"citationID":"cC7mLYm2","properties":{"formattedCitation":"(Fletcher, 2010)","plainCitation":"(Fletcher, 2010)","dontUpdate":true,"noteIndex":0},"citationItems":[{"id":1730,"uris":["http://zotero.org/users/11884670/items/89AHAR8I"],"itemData":{"id":1730,"type":"article-journal","abstract":"Dynamic stretching has gained popularity, due to a number of studies showing an increase in high intensity performance compared to static stretch modalities. Twenty-four males (age mean 21 +/- 0.3 years) performed a standardised 10 min jogging warm-up followed by either; no stretching (NS), slow dynamic stretching at 50 b/min (SDS) or fast dynamic stretching at 100 b/min (FDS). Post-warm-up, squat, countermovement and depth jumps were performed. Heart rate, tympanic temperature, electromyography (EMG) and kinematic data (100 Hz) were collected during each jump. Results indicated that the FDS condition showed significantly greater jump height in all tests compared to the SDS and NS conditions. Further, the SDS trial resulted in significantly greater performance in the drop and squat jump compared to the NS condition. The reasons behind these performance changes are multi-faceted, but appear to be related to increases in heart rate and core temperature with slow dynamic stretches, while the greater increase in performance for the fast dynamic stretch intervention is linked to greater nervous system activation, shown by significant increases in EMG. In conclusion, a faster dynamic stretch component appears to prepare an athlete for a more optimum performance.","archive_location":"20162300","container-title":"European journal of applied physiology","DOI":"10.1007/s00421-010-1386-x","ISSN":"1439-6327","issue":"3","journalAbbreviation":"Eur J Appl Physiol","note":"publisher-place: Germany\npublisher: Springer-Verlag","page":"491-498","source":"EBSCOhost","title":"The effect of different dynamic stretch velocities on jump performance","volume":"109","author":[{"family":"Fletcher","given":"Iain M"}],"issued":{"date-parts":[["2010",6]]}}}],"schema":"https://github.com/citation-style-language/schema/raw/master/csl-citation.json"} </w:instrText>
      </w:r>
      <w:r w:rsidR="00764CED">
        <w:fldChar w:fldCharType="separate"/>
      </w:r>
      <w:r w:rsidR="00764CED" w:rsidRPr="00764CED">
        <w:rPr>
          <w:rFonts w:cs="Times New Roman"/>
        </w:rPr>
        <w:t>Fletcher</w:t>
      </w:r>
      <w:ins w:id="19" w:author="David Peacock" w:date="2024-10-13T14:34:00Z">
        <w:r w:rsidR="00764CED">
          <w:rPr>
            <w:rFonts w:cs="Times New Roman"/>
          </w:rPr>
          <w:t>'s</w:t>
        </w:r>
      </w:ins>
      <w:r w:rsidR="00764CED" w:rsidRPr="00764CED">
        <w:rPr>
          <w:rFonts w:cs="Times New Roman"/>
        </w:rPr>
        <w:t xml:space="preserve"> </w:t>
      </w:r>
      <w:ins w:id="20" w:author="David Peacock" w:date="2024-10-13T14:34:00Z">
        <w:r w:rsidR="00764CED">
          <w:rPr>
            <w:rFonts w:cs="Times New Roman"/>
          </w:rPr>
          <w:t>(</w:t>
        </w:r>
      </w:ins>
      <w:r w:rsidR="00764CED" w:rsidRPr="00764CED">
        <w:rPr>
          <w:rFonts w:cs="Times New Roman"/>
        </w:rPr>
        <w:t>2010)</w:t>
      </w:r>
      <w:r w:rsidR="00764CED">
        <w:fldChar w:fldCharType="end"/>
      </w:r>
      <w:r>
        <w:t xml:space="preserve"> study demonstrated that fast dynamic stretching had a more significant positive impact on vertical jump performance compared to slower dynamic stretching, suggesting that the velocity of stretching movements can influence performance outcomes. This highlights the importance of not only the type of stretching but also the intensity and speed at which it is performed. Similarly, </w:t>
      </w:r>
      <w:r w:rsidR="00764CED">
        <w:fldChar w:fldCharType="begin"/>
      </w:r>
      <w:r w:rsidR="00764CED">
        <w:instrText xml:space="preserve"> ADDIN ZOTERO_ITEM CSL_CITATION {"citationID":"PJRbSA0O","properties":{"formattedCitation":"(Behm et al., 2001)","plainCitation":"(Behm et al., 2001)","dontUpdate":true,"noteIndex":0},"citationItems":[{"id":1960,"uris":["http://zotero.org/users/11884670/items/78J3PSBK"],"itemData":{"id":1960,"type":"article-journal","abstract":"The purpose of this study was to investigate factors underlying the force loss occurring after prolonged, static, passive stretching. Subjects were tested before and 5-10 min following 20 min of static, passive stretching of the quadriceps (N = 12) or a similar period of no stretch (control, N = 6). Measurements included isometric maximal voluntary contraction (MVC) force, surface integrated electromyographic (iEMG) activity of the quadriceps and hamstrings, evoked contractile properties (twitch and tetanic force), and quadriceps inactivation as measured by the interpolated twitch technique (ITT). Following stretching, there was a significant 12% decrement in MVC with no significant changes in the control group. Muscle inactivation as measured by the ITT and iEMG increased by 2.8% and 20.2%, respectively. While twitch forces significantly decreased 11.7%, there was no change in tetanic force post-stretch. Although possible increases in muscle compliance affected twitch force, a lack of tetanic force change would suggest that post-stretch force decrements are more affected by muscle inactivation than changes in muscle elasticity. Key Words: antagonist, electromyography, maximum voluntary contraction, muscle activation, twitch, tetanus","container-title":"Canadian Journal of Applied Physiology","DOI":"10.1139/h01-017","ISSN":"1066-7814","issue":"3","journalAbbreviation":"Can. J. Appl. Physiol.","language":"en","license":"http://www.nrcresearchpress.com/page/about/CorporateTextAndDataMining","page":"262-272","source":"DOI.org (Crossref)","title":"Factors Affecting Force Loss With Prolonged Stretching","volume":"26","author":[{"family":"Behm","given":"David G."},{"family":"Button","given":"Duane C."},{"family":"Butt","given":"Jeremy C."}],"issued":{"date-parts":[["2001",6,1]]}}}],"schema":"https://github.com/citation-style-language/schema/raw/master/csl-citation.json"} </w:instrText>
      </w:r>
      <w:r w:rsidR="00764CED">
        <w:fldChar w:fldCharType="separate"/>
      </w:r>
      <w:r w:rsidR="00764CED" w:rsidRPr="00764CED">
        <w:rPr>
          <w:rFonts w:cs="Times New Roman"/>
        </w:rPr>
        <w:t xml:space="preserve">Behm </w:t>
      </w:r>
      <w:ins w:id="21" w:author="David Peacock" w:date="2024-10-13T14:37:00Z">
        <w:r w:rsidR="00764CED">
          <w:rPr>
            <w:rFonts w:cs="Times New Roman"/>
          </w:rPr>
          <w:t>and colleagues</w:t>
        </w:r>
      </w:ins>
      <w:r w:rsidR="00764CED" w:rsidRPr="00764CED">
        <w:rPr>
          <w:rFonts w:cs="Times New Roman"/>
        </w:rPr>
        <w:t xml:space="preserve"> </w:t>
      </w:r>
      <w:ins w:id="22" w:author="David Peacock" w:date="2024-10-13T14:37:00Z">
        <w:r w:rsidR="00764CED">
          <w:rPr>
            <w:rFonts w:cs="Times New Roman"/>
          </w:rPr>
          <w:t>(</w:t>
        </w:r>
      </w:ins>
      <w:r w:rsidR="00764CED" w:rsidRPr="00764CED">
        <w:rPr>
          <w:rFonts w:cs="Times New Roman"/>
        </w:rPr>
        <w:t>2001)</w:t>
      </w:r>
      <w:r w:rsidR="00764CED">
        <w:fldChar w:fldCharType="end"/>
      </w:r>
      <w:ins w:id="23" w:author="David Peacock" w:date="2024-10-13T14:37:00Z">
        <w:r w:rsidR="00764CED">
          <w:t xml:space="preserve"> </w:t>
        </w:r>
      </w:ins>
      <w:r>
        <w:t>emphasi</w:t>
      </w:r>
      <w:r w:rsidR="006942D5">
        <w:t>s</w:t>
      </w:r>
      <w:r>
        <w:t>ed the role of the stretch-shortening cycle (SSC) in enhancing dynamic performance, including jumping, by optimi</w:t>
      </w:r>
      <w:r w:rsidR="006942D5">
        <w:t>s</w:t>
      </w:r>
      <w:r>
        <w:t>ing force production and energy efficiency during muscle contraction.</w:t>
      </w:r>
    </w:p>
    <w:p w14:paraId="3CD267FE" w14:textId="725E16AA" w:rsidR="00341627" w:rsidRDefault="00341627" w:rsidP="00341627">
      <w:r>
        <w:t xml:space="preserve">Furthermore, the use of ballistic stretching, a more aggressive form of dynamic stretching, has </w:t>
      </w:r>
      <w:r w:rsidR="006942D5">
        <w:t xml:space="preserve">been </w:t>
      </w:r>
      <w:r>
        <w:t>shown to be more effective than static stretching in improving jump performance, particularly in trained athletes</w:t>
      </w:r>
      <w:ins w:id="24" w:author="David Peacock" w:date="2024-10-13T15:47:00Z">
        <w:r w:rsidR="008C22B3">
          <w:t xml:space="preserve"> </w:t>
        </w:r>
      </w:ins>
      <w:r w:rsidR="008C22B3">
        <w:fldChar w:fldCharType="begin"/>
      </w:r>
      <w:r w:rsidR="008C22B3">
        <w:instrText xml:space="preserve"> ADDIN ZOTERO_ITEM CSL_CITATION {"citationID":"bqSGnJs2","properties":{"formattedCitation":"(Samuel et al., 2008)","plainCitation":"(Samuel et al., 2008)","noteIndex":0},"citationItems":[{"id":1963,"uris":["http://zotero.org/users/11884670/items/WSXCIFBH"],"itemData":{"id":1963,"type":"article-journal","container-title":"Journal of Strength and Conditioning Research","DOI":"10.1519/JSC.0b013e318181a314","ISSN":"1064-8011","issue":"5","language":"en","page":"1422-1428","source":"DOI.org (Crossref)","title":"Acute Effects of Static and Ballistic Stretching on Measures of Strength and Power","volume":"22","author":[{"family":"Samuel","given":"Michelle N"},{"family":"Holcomb","given":"William R"},{"family":"Guadagnoli","given":"Mark A"},{"family":"Rubley","given":"Mack D"},{"family":"Wallmann","given":"Harvey"}],"issued":{"date-parts":[["2008",9]]}}}],"schema":"https://github.com/citation-style-language/schema/raw/master/csl-citation.json"} </w:instrText>
      </w:r>
      <w:r w:rsidR="008C22B3">
        <w:fldChar w:fldCharType="separate"/>
      </w:r>
      <w:r w:rsidR="008C22B3" w:rsidRPr="008C22B3">
        <w:rPr>
          <w:rFonts w:cs="Times New Roman"/>
        </w:rPr>
        <w:t>(Samuel et al., 2008)</w:t>
      </w:r>
      <w:r w:rsidR="008C22B3">
        <w:fldChar w:fldCharType="end"/>
      </w:r>
      <w:r>
        <w:t xml:space="preserve">. </w:t>
      </w:r>
      <w:r w:rsidR="00764CED">
        <w:fldChar w:fldCharType="begin"/>
      </w:r>
      <w:r w:rsidR="00764CED">
        <w:instrText xml:space="preserve"> ADDIN ZOTERO_ITEM CSL_CITATION {"citationID":"n89nrmgZ","properties":{"formattedCitation":"(Bacurau et al., 2009)","plainCitation":"(Bacurau et al., 2009)","dontUpdate":true,"noteIndex":0},"citationItems":[{"id":1968,"uris":["http://zotero.org/users/11884670/items/892A8D3N"],"itemData":{"id":1968,"type":"article-journal","container-title":"Journal of Strength and Conditioning Research","DOI":"10.1519/JSC.0b013e3181874d55","ISSN":"1064-8011","issue":"1","language":"en","page":"304-308","source":"DOI.org (Crossref)","title":"Acute Effect of a Ballistic and a Static Stretching Exercise Bout on Flexibility and Maximal Strength","volume":"23","author":[{"family":"Bacurau","given":"Reury Frank Pereira"},{"family":"Monteiro","given":"Gizele Assis"},{"family":"Ugrinowitsch","given":"Carlos"},{"family":"Tricoli","given":"Valmor"},{"family":"Cabral","given":"Leonardo Ferreira"},{"family":"Aoki","given":"Marcelo Saldanha"}],"issued":{"date-parts":[["2009",1]]}}}],"schema":"https://github.com/citation-style-language/schema/raw/master/csl-citation.json"} </w:instrText>
      </w:r>
      <w:r w:rsidR="00764CED">
        <w:fldChar w:fldCharType="separate"/>
      </w:r>
      <w:r w:rsidR="00764CED" w:rsidRPr="00764CED">
        <w:rPr>
          <w:rFonts w:cs="Times New Roman"/>
        </w:rPr>
        <w:t xml:space="preserve">Bacurau et al. </w:t>
      </w:r>
      <w:ins w:id="25" w:author="David Peacock" w:date="2024-10-13T14:38:00Z">
        <w:r w:rsidR="00764CED">
          <w:rPr>
            <w:rFonts w:cs="Times New Roman"/>
          </w:rPr>
          <w:t>(</w:t>
        </w:r>
      </w:ins>
      <w:r w:rsidR="00764CED" w:rsidRPr="00764CED">
        <w:rPr>
          <w:rFonts w:cs="Times New Roman"/>
        </w:rPr>
        <w:t>2009)</w:t>
      </w:r>
      <w:r w:rsidR="00764CED">
        <w:fldChar w:fldCharType="end"/>
      </w:r>
      <w:ins w:id="26" w:author="David Peacock" w:date="2024-10-13T14:38:00Z">
        <w:r w:rsidR="00764CED">
          <w:t xml:space="preserve"> </w:t>
        </w:r>
      </w:ins>
      <w:r>
        <w:t xml:space="preserve">found that ballistic stretching led to greater improvements in flexibility and jump height in a group of trained runners. These findings support the notion that dynamic movements </w:t>
      </w:r>
      <w:r w:rsidR="006942D5">
        <w:t>that</w:t>
      </w:r>
      <w:r>
        <w:t xml:space="preserve"> </w:t>
      </w:r>
      <w:r>
        <w:lastRenderedPageBreak/>
        <w:t>replicate the intensity of the sport or activity may be superior for preparing the body for high-power outputs.</w:t>
      </w:r>
    </w:p>
    <w:p w14:paraId="6EEC6106" w14:textId="02C1349D" w:rsidR="00341627" w:rsidRDefault="00341627" w:rsidP="00341627">
      <w:r>
        <w:t>The inclusion of arm swings in dynamic movements has also been shown to significantly increase jump height by further optimi</w:t>
      </w:r>
      <w:r w:rsidR="006942D5">
        <w:t>s</w:t>
      </w:r>
      <w:r>
        <w:t xml:space="preserve">ing the SSC, as noted by </w:t>
      </w:r>
      <w:r w:rsidR="00764CED">
        <w:fldChar w:fldCharType="begin"/>
      </w:r>
      <w:r w:rsidR="00764CED">
        <w:instrText xml:space="preserve"> ADDIN ZOTERO_ITEM CSL_CITATION {"citationID":"76Ty6Dgr","properties":{"formattedCitation":"(Gillen et al., 2022)","plainCitation":"(Gillen et al., 2022)","dontUpdate":true,"noteIndex":0},"citationItems":[{"id":1969,"uris":["http://zotero.org/users/11884670/items/WWYKF7VI"],"itemData":{"id":1969,"type":"article-journal","abstract":"Abstract\n            \n              Gillen, ZM, Shoemaker, ME, McKay, BD, Bohannon, NA, Gibson, SM, and Cramer, JT. Influences of the stretch-shortening cycle and arm swing on vertical jump performance in children and adolescents.\n              J Strength Cond Res\n              36(5): 1245–1256, 2022—This study compared the influences of the stretch-shortening cycle and arm swing on vertical jump performance during static jumps (SJs), counter-movement jumps (CMJs), and CMJs with arm swing (CMJAs) in young male and female athletes. Twenty-one boys (age = 12.1 ± 1.1 years) and 21 girls (age = 12.1 ± 1.1 years) performed SJs, CMJs, and CMJAs on force plates that sampled at 1 kHz. Measurements included peak force, rate of force development, peak power (PP), eccentric impulse (ECC), concentric impulse (CON), estimated jump height (JH), and changes in PP and JH across vertical jumps. Measurements of growth included age, maturity offset, height, body mass, fat-free mass, and thigh muscle cross-sectional area. Analyses of variance were used to analyze growth measurements across sex, as well as vertical jump outcome measures. Pearson product moment correlation coefficients were used to determine the relationships between changes in PP and JH across vertical jumps and growth measurements. There were differences in PP and JH such that SJ &lt; CMJ &lt; CMJA (\n              p\n              &lt; 0.001), and ECC such that SJ &lt; CMJA &lt; CMJ (\n              p\n              ≤ 0.048). Changes in PP were greater from the SJ to CMJ than CMJ to CMJA (\n              p\n              ≤ 0.001). The change in PP from the SJ to CMJ exhibited moderate-to-high relationships with growth measurements for boys and girls (\n              r\n              = 0.543–0.803). Because young children may not have the skeletal musculature or strength necessary to absorb and reapply large eccentric preloading forces, future studies should consider using the CMJA, rather than the CMJ, to maximize vertical jump performance and minimize ECC. Coaches and practitioners can expect approximately 27–33% greater PP and 15–17% greater estimated JH when an arm swing is included during the CMJ.","container-title":"Journal of Strength and Conditioning Research","DOI":"10.1519/JSC.0000000000003647","ISSN":"1064-8011","issue":"5","language":"en","page":"1245-1256","source":"DOI.org (Crossref)","title":"Influences of the Stretch-Shortening Cycle and Arm Swing on Vertical Jump Performance in Children and Adolescents","volume":"36","author":[{"family":"Gillen","given":"Zachary M."},{"family":"Shoemaker","given":"Marni E."},{"family":"McKay","given":"Brianna D."},{"family":"Bohannon","given":"Nicholas A."},{"family":"Gibson","given":"Sydney M."},{"family":"Cramer","given":"Joel T."}],"issued":{"date-parts":[["2022",5]]}}}],"schema":"https://github.com/citation-style-language/schema/raw/master/csl-citation.json"} </w:instrText>
      </w:r>
      <w:r w:rsidR="00764CED">
        <w:fldChar w:fldCharType="separate"/>
      </w:r>
      <w:r w:rsidR="00764CED" w:rsidRPr="00764CED">
        <w:rPr>
          <w:rFonts w:cs="Times New Roman"/>
        </w:rPr>
        <w:t xml:space="preserve">Gillen et al. </w:t>
      </w:r>
      <w:ins w:id="27" w:author="David Peacock" w:date="2024-10-13T14:39:00Z">
        <w:r w:rsidR="00764CED">
          <w:rPr>
            <w:rFonts w:cs="Times New Roman"/>
          </w:rPr>
          <w:t>(</w:t>
        </w:r>
      </w:ins>
      <w:r w:rsidR="00764CED" w:rsidRPr="00764CED">
        <w:rPr>
          <w:rFonts w:cs="Times New Roman"/>
        </w:rPr>
        <w:t>2022)</w:t>
      </w:r>
      <w:r w:rsidR="00764CED">
        <w:fldChar w:fldCharType="end"/>
      </w:r>
      <w:r>
        <w:t>. Their research highlighted how the integration of upper body movements can contribute to overall performance, reinforcing the complexity of the neuromuscular interactions involved in vertical jumping</w:t>
      </w:r>
      <w:ins w:id="28" w:author="Peacock, David, F/S" w:date="2024-10-14T14:52:00Z">
        <w:r w:rsidR="00C65701">
          <w:t xml:space="preserve">, and leveraging the </w:t>
        </w:r>
        <w:r w:rsidR="00B20696">
          <w:t>inertia of</w:t>
        </w:r>
      </w:ins>
      <w:del w:id="29" w:author="Peacock, David, F/S" w:date="2024-10-14T14:52:00Z">
        <w:r w:rsidDel="00C65701">
          <w:delText>.</w:delText>
        </w:r>
      </w:del>
      <w:ins w:id="30" w:author="Peacock, David, F/S" w:date="2024-10-14T14:52:00Z">
        <w:r w:rsidR="00B20696">
          <w:t xml:space="preserve"> the </w:t>
        </w:r>
      </w:ins>
      <w:ins w:id="31" w:author="Peacock, David, F/S" w:date="2024-10-14T14:53:00Z">
        <w:r w:rsidR="00B20696">
          <w:t>swinging</w:t>
        </w:r>
      </w:ins>
      <w:ins w:id="32" w:author="Peacock, David, F/S" w:date="2024-10-14T14:52:00Z">
        <w:r w:rsidR="00B20696">
          <w:t xml:space="preserve"> arm mass</w:t>
        </w:r>
      </w:ins>
      <w:ins w:id="33" w:author="Peacock, David, F/S" w:date="2024-10-14T14:53:00Z">
        <w:r w:rsidR="00B20696">
          <w:t>.</w:t>
        </w:r>
      </w:ins>
    </w:p>
    <w:p w14:paraId="5088A920" w14:textId="77777777" w:rsidR="009878AC" w:rsidRDefault="00341627" w:rsidP="009878AC">
      <w:pPr>
        <w:pStyle w:val="FirstParagraph"/>
        <w:rPr>
          <w:ins w:id="34" w:author="Peacock, David, F/S" w:date="2024-10-14T11:40:00Z"/>
        </w:rPr>
      </w:pPr>
      <w:r>
        <w:t>Despite the wealth of research on stretching and its effects on performance, inconsistencies remain in the findings. Some studies suggest that static stretching may impair power output, while others highlight the benefits of dynamic stretching for activities requiring explosive strength. These discrepancies can be attributed to variations in study design, participant demographics, and stretching protocols</w:t>
      </w:r>
      <w:ins w:id="35" w:author="David Peacock" w:date="2024-10-13T15:48:00Z">
        <w:r w:rsidR="008C22B3">
          <w:t xml:space="preserve"> </w:t>
        </w:r>
      </w:ins>
      <w:r w:rsidR="008C22B3">
        <w:fldChar w:fldCharType="begin"/>
      </w:r>
      <w:r w:rsidR="008C22B3">
        <w:instrText xml:space="preserve"> ADDIN ZOTERO_ITEM CSL_CITATION {"citationID":"PslzktFu","properties":{"formattedCitation":"(Bishop, 2003; Brown et al., 2008; Holt &amp; Lambourne, 2008; A. J. Pearce et al., 2009; Shrier, 2004b; Thacker et al., 2004)","plainCitation":"(Bishop, 2003; Brown et al., 2008; Holt &amp; Lambourne, 2008; A. J. Pearce et al., 2009; Shrier, 2004b; Thacker et al., 2004)","noteIndex":0},"citationItems":[{"id":1966,"uris":["http://zotero.org/users/11884670/items/2L2RQ2RP"],"itemData":{"id":1966,"type":"article-journal","container-title":"Sports Medicine","DOI":"10.2165/00007256-200333060-00005","ISSN":"0112-1642","issue":"6","journalAbbreviation":"Sports Medicine","language":"en","page":"439-454","source":"DOI.org (Crossref)","title":"Warm Up I: Potential Mechanisms and the Effects of Passive Warm Up on Exercise Performance","title-short":"Warm Up I","volume":"33","author":[{"family":"Bishop","given":"David"}],"issued":{"date-parts":[["2003"]]}}},{"id":1967,"uris":["http://zotero.org/users/11884670/items/A4R3GM52"],"itemData":{"id":1967,"type":"article-journal","container-title":"Journal of Strength and Conditioning Research","DOI":"10.1519/JSC.0b013e31816a5775","ISSN":"1064-8011","issue":"3","language":"en","page":"801-808","source":"DOI.org (Crossref)","title":"The Effect of Warm-Up on High-Intensity, Intermittent Running Using Nonmotorized Treadmill Ergometry","volume":"22","author":[{"family":"Brown","given":"Peter I"},{"family":"Hughes","given":"Michael G"},{"family":"Tong","given":"Richard J"}],"issued":{"date-parts":[["2008",5]]}}},{"id":1961,"uris":["http://zotero.org/users/11884670/items/RV2IBHP4"],"itemData":{"id":1961,"type":"article-journal","container-title":"Journal of Strength and Conditioning Research","DOI":"10.1519/JSC.0b013e31815f9d6a","ISSN":"1064-8011","issue":"1","language":"en","page":"226-229","source":"DOI.org (Crossref)","title":"The Impact of Different Warm-Up Protocols on Vertical Jump Performance in Male Collegiate Athletes","volume":"22","author":[{"family":"Holt","given":"Brady W"},{"family":"Lambourne","given":"Kate"}],"issued":{"date-parts":[["2008",1]]}}},{"id":1965,"uris":["http://zotero.org/users/11884670/items/XWTY2E2A"],"itemData":{"id":1965,"type":"article-journal","container-title":"European Journal of Applied Physiology","DOI":"10.1007/s00421-008-0887-3","ISSN":"1439-6319, 1439-6327","issue":"2","journalAbbreviation":"Eur J Appl Physiol","language":"en","license":"http://www.springer.com/tdm","page":"175-183","source":"DOI.org (Crossref)","title":"Effects of secondary warm up following stretching","volume":"105","author":[{"family":"Pearce","given":"Alan J."},{"family":"Kidgell","given":"Dawson J."},{"family":"Zois","given":"James"},{"family":"Carlson","given":"John S."}],"issued":{"date-parts":[["2009",1]]}}},{"id":1995,"uris":["http://zotero.org/users/11884670/items/TD9FADXV"],"itemData":{"id":1995,"type":"article-journal","container-title":"Clinical Journal of Sport Medicine","DOI":"10.1097/00042752-200409000-00004","ISSN":"1050-642X","issue":"5","journalAbbreviation":"Clinical Journal of Sport Medicine","language":"en","page":"267-273","source":"DOI.org (Crossref)","title":"Does Stretching Improve Performance?: A Systematic and Critical Review of the Literature","title-short":"Does Stretching Improve Performance?","volume":"14","author":[{"family":"Shrier","given":"Ian"}],"issued":{"date-parts":[["2004",9]]}}},{"id":1955,"uris":["http://zotero.org/users/11884670/items/UA5SLSLC"],"itemData":{"id":1955,"type":"article-journal","container-title":"Medicine &amp; Science in Sports &amp; Exercise","DOI":"10.1249/01.MSS.0000117134.83018.F7","ISSN":"0195-9131","issue":"3","journalAbbreviation":"Medicine &amp; Science in Sports &amp; Exercise","language":"en","page":"371-378","source":"DOI.org (Crossref)","title":"The Impact of Stretching on Sports Injury Risk: A Systematic Review of the Literature:","title-short":"The Impact of Stretching on Sports Injury Risk","volume":"36","author":[{"family":"Thacker","given":"Stephen B."},{"family":"Gilchrist","given":"Julie"},{"family":"Stroup","given":"Donna F."},{"family":"Kimsey","given":"C. Dexter"}],"issued":{"date-parts":[["2004",3]]}}}],"schema":"https://github.com/citation-style-language/schema/raw/master/csl-citation.json"} </w:instrText>
      </w:r>
      <w:r w:rsidR="008C22B3">
        <w:fldChar w:fldCharType="separate"/>
      </w:r>
      <w:r w:rsidR="008C22B3" w:rsidRPr="008C22B3">
        <w:rPr>
          <w:rFonts w:cs="Times New Roman"/>
        </w:rPr>
        <w:t>(Bishop, 2003; Brown et al., 2008; Holt &amp; Lambourne, 2008; A. J. Pearce et al., 2009; Shrier, 2004b; Thacker et al., 2004)</w:t>
      </w:r>
      <w:r w:rsidR="008C22B3">
        <w:fldChar w:fldCharType="end"/>
      </w:r>
      <w:r>
        <w:t>.</w:t>
      </w:r>
    </w:p>
    <w:p w14:paraId="500BC17F" w14:textId="77777777" w:rsidR="00CB1CC4" w:rsidRDefault="00341627" w:rsidP="00CB1CC4">
      <w:pPr>
        <w:rPr>
          <w:ins w:id="36" w:author="Peacock, David, F/S" w:date="2024-10-14T14:54:00Z"/>
        </w:rPr>
      </w:pPr>
      <w:del w:id="37" w:author="Peacock, David, F/S" w:date="2024-10-14T11:40:00Z">
        <w:r w:rsidDel="009878AC">
          <w:delText xml:space="preserve"> </w:delText>
        </w:r>
      </w:del>
      <w:ins w:id="38" w:author="Peacock, David, F/S" w:date="2024-10-14T11:38:00Z">
        <w:r w:rsidR="00263A10" w:rsidRPr="006741A2">
          <w:rPr>
            <w:color w:val="FF0000"/>
          </w:rPr>
          <w:t xml:space="preserve">While previous studies have explored the effects of </w:t>
        </w:r>
      </w:ins>
      <w:ins w:id="39" w:author="Peacock, David, F/S" w:date="2024-10-14T14:53:00Z">
        <w:r w:rsidR="00EB07AE">
          <w:rPr>
            <w:color w:val="FF0000"/>
          </w:rPr>
          <w:t>static stretching</w:t>
        </w:r>
      </w:ins>
      <w:ins w:id="40" w:author="Peacock, David, F/S" w:date="2024-10-14T11:38:00Z">
        <w:r w:rsidR="00263A10" w:rsidRPr="006741A2">
          <w:rPr>
            <w:color w:val="FF0000"/>
          </w:rPr>
          <w:t xml:space="preserve"> and </w:t>
        </w:r>
      </w:ins>
      <w:ins w:id="41" w:author="Peacock, David, F/S" w:date="2024-10-14T14:53:00Z">
        <w:r w:rsidR="00EB07AE">
          <w:rPr>
            <w:color w:val="FF0000"/>
          </w:rPr>
          <w:t>dynamic stretching</w:t>
        </w:r>
      </w:ins>
      <w:ins w:id="42" w:author="Peacock, David, F/S" w:date="2024-10-14T11:38:00Z">
        <w:r w:rsidR="00263A10" w:rsidRPr="006741A2">
          <w:rPr>
            <w:color w:val="FF0000"/>
          </w:rPr>
          <w:t xml:space="preserve"> on various performance measures, limited research directly compares their impact on vertical jump performance. Understanding these effects is crucial for optimi</w:t>
        </w:r>
        <w:r w:rsidR="00263A10">
          <w:rPr>
            <w:color w:val="FF0000"/>
          </w:rPr>
          <w:t>s</w:t>
        </w:r>
        <w:r w:rsidR="00263A10" w:rsidRPr="006741A2">
          <w:rPr>
            <w:color w:val="FF0000"/>
          </w:rPr>
          <w:t>ing warm-up routines and training protocols.</w:t>
        </w:r>
      </w:ins>
      <w:ins w:id="43" w:author="Peacock, David, F/S" w:date="2024-10-14T11:39:00Z">
        <w:r w:rsidR="009878AC">
          <w:rPr>
            <w:color w:val="FF0000"/>
          </w:rPr>
          <w:t xml:space="preserve"> </w:t>
        </w:r>
      </w:ins>
      <w:ins w:id="44" w:author="Peacock, David, F/S" w:date="2024-10-14T14:54:00Z">
        <w:r w:rsidR="00CB1CC4">
          <w:t xml:space="preserve">The results from this study further contribute to this body of knowledge, using male and female non-athlete participants </w:t>
        </w:r>
        <w:r w:rsidR="00CB1CC4" w:rsidRPr="00C86694">
          <w:t xml:space="preserve">aged 21 to </w:t>
        </w:r>
        <w:r w:rsidR="00CB1CC4" w:rsidRPr="00A4778A">
          <w:t>55 years.</w:t>
        </w:r>
      </w:ins>
    </w:p>
    <w:p w14:paraId="7D5316A4" w14:textId="29F250A0" w:rsidR="00341627" w:rsidDel="00CB1CC4" w:rsidRDefault="00341627" w:rsidP="00341627">
      <w:pPr>
        <w:rPr>
          <w:del w:id="45" w:author="Peacock, David, F/S" w:date="2024-10-14T14:54:00Z"/>
        </w:rPr>
      </w:pPr>
      <w:del w:id="46" w:author="Peacock, David, F/S" w:date="2024-10-14T14:54:00Z">
        <w:r w:rsidDel="00CB1CC4">
          <w:delText>The results from this study further contribute to this body of knowledge</w:delText>
        </w:r>
      </w:del>
      <w:ins w:id="47" w:author="David Peacock" w:date="2024-10-13T16:49:00Z">
        <w:del w:id="48" w:author="Peacock, David, F/S" w:date="2024-10-14T14:54:00Z">
          <w:r w:rsidR="00763BAE" w:rsidDel="00CB1CC4">
            <w:delText>, using</w:delText>
          </w:r>
        </w:del>
      </w:ins>
      <w:del w:id="49" w:author="Peacock, David, F/S" w:date="2024-10-14T14:54:00Z">
        <w:r w:rsidDel="00CB1CC4">
          <w:delText>, utili</w:delText>
        </w:r>
        <w:r w:rsidR="006942D5" w:rsidDel="00CB1CC4">
          <w:delText>s</w:delText>
        </w:r>
        <w:r w:rsidDel="00CB1CC4">
          <w:delText>ing a randomi</w:delText>
        </w:r>
        <w:r w:rsidR="006942D5" w:rsidDel="00CB1CC4">
          <w:delText>s</w:delText>
        </w:r>
        <w:r w:rsidDel="00CB1CC4">
          <w:delText xml:space="preserve">ed controlled cross-over design with </w:delText>
        </w:r>
      </w:del>
      <w:ins w:id="50" w:author="David Peacock" w:date="2024-10-13T16:48:00Z">
        <w:del w:id="51" w:author="Peacock, David, F/S" w:date="2024-10-14T14:54:00Z">
          <w:r w:rsidR="00763BAE" w:rsidDel="00CB1CC4">
            <w:delText xml:space="preserve">male and female non-athlete </w:delText>
          </w:r>
        </w:del>
      </w:ins>
      <w:del w:id="52" w:author="Peacock, David, F/S" w:date="2024-10-14T14:54:00Z">
        <w:r w:rsidDel="00CB1CC4">
          <w:delText xml:space="preserve">participants </w:delText>
        </w:r>
        <w:r w:rsidRPr="00C86694" w:rsidDel="00CB1CC4">
          <w:delText xml:space="preserve">aged 21 to </w:delText>
        </w:r>
      </w:del>
      <w:ins w:id="53" w:author="David Peacock" w:date="2024-10-13T16:38:00Z">
        <w:del w:id="54" w:author="Peacock, David, F/S" w:date="2024-10-14T14:54:00Z">
          <w:r w:rsidR="00C86694" w:rsidRPr="00C86694" w:rsidDel="00CB1CC4">
            <w:rPr>
              <w:rPrChange w:id="55" w:author="David Peacock" w:date="2024-10-13T16:38:00Z">
                <w:rPr>
                  <w:highlight w:val="yellow"/>
                </w:rPr>
              </w:rPrChange>
            </w:rPr>
            <w:delText>55 years.</w:delText>
          </w:r>
        </w:del>
      </w:ins>
      <w:del w:id="56" w:author="Peacock, David, F/S" w:date="2024-10-14T14:54:00Z">
        <w:r w:rsidRPr="008C22B3" w:rsidDel="00CB1CC4">
          <w:rPr>
            <w:highlight w:val="yellow"/>
            <w:rPrChange w:id="57" w:author="David Peacock" w:date="2024-10-13T15:50:00Z">
              <w:rPr/>
            </w:rPrChange>
          </w:rPr>
          <w:delText>30.</w:delText>
        </w:r>
      </w:del>
    </w:p>
    <w:p w14:paraId="77988E55" w14:textId="3D06B7F0" w:rsidR="00341627" w:rsidDel="0000466A" w:rsidRDefault="00341627" w:rsidP="00341627">
      <w:pPr>
        <w:rPr>
          <w:del w:id="58" w:author="Peacock, David, F/S" w:date="2024-10-14T14:56:00Z"/>
        </w:rPr>
      </w:pPr>
      <w:del w:id="59" w:author="Peacock, David, F/S" w:date="2024-10-14T14:56:00Z">
        <w:r w:rsidDel="0000466A">
          <w:delText>Our findings show that dynamic stretching resulted in the greatest improvement in vertical jum</w:delText>
        </w:r>
        <w:r w:rsidRPr="00C86694" w:rsidDel="0000466A">
          <w:delText>p performance, with an estimated mean difference of 4.00 cm in jump height, compared to 3.45 cm for static stretching and 1.</w:delText>
        </w:r>
      </w:del>
      <w:ins w:id="60" w:author="David Peacock" w:date="2024-10-13T16:35:00Z">
        <w:del w:id="61" w:author="Peacock, David, F/S" w:date="2024-10-14T14:56:00Z">
          <w:r w:rsidR="00C86694" w:rsidRPr="00C86694" w:rsidDel="0000466A">
            <w:rPr>
              <w:rPrChange w:id="62" w:author="David Peacock" w:date="2024-10-13T16:38:00Z">
                <w:rPr>
                  <w:highlight w:val="yellow"/>
                </w:rPr>
              </w:rPrChange>
            </w:rPr>
            <w:delText>0</w:delText>
          </w:r>
        </w:del>
      </w:ins>
      <w:del w:id="63" w:author="Peacock, David, F/S" w:date="2024-10-14T14:56:00Z">
        <w:r w:rsidRPr="00C86694" w:rsidDel="0000466A">
          <w:delText>91 cm for the control group</w:delText>
        </w:r>
      </w:del>
      <w:ins w:id="64" w:author="David Peacock" w:date="2024-10-13T16:35:00Z">
        <w:del w:id="65" w:author="Peacock, David, F/S" w:date="2024-10-14T14:56:00Z">
          <w:r w:rsidR="00C86694" w:rsidRPr="00C86694" w:rsidDel="0000466A">
            <w:delText xml:space="preserve">, refer to </w:delText>
          </w:r>
          <w:r w:rsidR="00C86694" w:rsidRPr="00C86694" w:rsidDel="0000466A">
            <w:fldChar w:fldCharType="begin"/>
          </w:r>
          <w:r w:rsidR="00C86694" w:rsidRPr="00C86694" w:rsidDel="0000466A">
            <w:delInstrText xml:space="preserve"> REF _Ref179535919 \h </w:delInstrText>
          </w:r>
        </w:del>
      </w:ins>
      <w:del w:id="66" w:author="Peacock, David, F/S" w:date="2024-10-14T14:56:00Z">
        <w:r w:rsidR="00C86694" w:rsidDel="0000466A">
          <w:delInstrText xml:space="preserve"> \* MERGEFORMAT </w:delInstrText>
        </w:r>
        <w:r w:rsidR="00C86694" w:rsidRPr="00C86694" w:rsidDel="0000466A">
          <w:fldChar w:fldCharType="separate"/>
        </w:r>
      </w:del>
      <w:ins w:id="67" w:author="David Peacock" w:date="2024-10-13T16:35:00Z">
        <w:del w:id="68" w:author="Peacock, David, F/S" w:date="2024-10-14T14:56:00Z">
          <w:r w:rsidR="00C86694" w:rsidRPr="00C86694" w:rsidDel="0000466A">
            <w:delText xml:space="preserve">Table </w:delText>
          </w:r>
          <w:r w:rsidR="00C86694" w:rsidRPr="00C86694" w:rsidDel="0000466A">
            <w:rPr>
              <w:noProof/>
            </w:rPr>
            <w:delText>1</w:delText>
          </w:r>
          <w:r w:rsidR="00C86694" w:rsidRPr="00C86694" w:rsidDel="0000466A">
            <w:fldChar w:fldCharType="end"/>
          </w:r>
        </w:del>
      </w:ins>
      <w:del w:id="69" w:author="Peacock, David, F/S" w:date="2024-10-14T14:56:00Z">
        <w:r w:rsidRPr="00C86694" w:rsidDel="0000466A">
          <w:delText>. A significant difference was found between dynamic stretching and the control condition (</w:delText>
        </w:r>
        <w:r w:rsidRPr="00C86694" w:rsidDel="0000466A">
          <w:rPr>
            <w:i/>
            <w:iCs/>
            <w:rPrChange w:id="70" w:author="David Peacock" w:date="2024-10-13T16:38:00Z">
              <w:rPr/>
            </w:rPrChange>
          </w:rPr>
          <w:delText>p</w:delText>
        </w:r>
      </w:del>
      <w:ins w:id="71" w:author="David Peacock" w:date="2024-10-13T16:39:00Z">
        <w:del w:id="72" w:author="Peacock, David, F/S" w:date="2024-10-14T14:56:00Z">
          <w:r w:rsidR="00C86694" w:rsidDel="0000466A">
            <w:rPr>
              <w:rFonts w:cs="Times New Roman"/>
            </w:rPr>
            <w:delText> </w:delText>
          </w:r>
        </w:del>
      </w:ins>
      <w:del w:id="73" w:author="Peacock, David, F/S" w:date="2024-10-14T14:56:00Z">
        <w:r w:rsidRPr="00C86694" w:rsidDel="0000466A">
          <w:delText xml:space="preserve"> &lt;</w:delText>
        </w:r>
      </w:del>
      <w:ins w:id="74" w:author="David Peacock" w:date="2024-10-13T16:39:00Z">
        <w:del w:id="75" w:author="Peacock, David, F/S" w:date="2024-10-14T14:56:00Z">
          <w:r w:rsidR="00C86694" w:rsidDel="0000466A">
            <w:rPr>
              <w:rFonts w:cs="Times New Roman"/>
            </w:rPr>
            <w:delText> </w:delText>
          </w:r>
        </w:del>
      </w:ins>
      <w:del w:id="76" w:author="Peacock, David, F/S" w:date="2024-10-14T14:56:00Z">
        <w:r w:rsidRPr="00C86694" w:rsidDel="0000466A">
          <w:delText xml:space="preserve"> 0.05), while</w:delText>
        </w:r>
        <w:r w:rsidDel="0000466A">
          <w:delText xml:space="preserve"> the difference between static stretching and the control was marginally significant (</w:delText>
        </w:r>
        <w:r w:rsidRPr="008C22B3" w:rsidDel="0000466A">
          <w:rPr>
            <w:i/>
            <w:iCs/>
            <w:rPrChange w:id="77" w:author="David Peacock" w:date="2024-10-13T15:51:00Z">
              <w:rPr/>
            </w:rPrChange>
          </w:rPr>
          <w:delText>p</w:delText>
        </w:r>
        <w:r w:rsidRPr="00C86694" w:rsidDel="0000466A">
          <w:delText xml:space="preserve"> </w:delText>
        </w:r>
      </w:del>
      <w:ins w:id="78" w:author="David Peacock" w:date="2024-10-13T16:42:00Z">
        <w:del w:id="79" w:author="Peacock, David, F/S" w:date="2024-10-14T14:56:00Z">
          <w:r w:rsidR="00C86694" w:rsidRPr="008C22B3" w:rsidDel="0000466A">
            <w:rPr>
              <w:i/>
              <w:iCs/>
              <w:rPrChange w:id="80" w:author="David Peacock" w:date="2024-10-13T15:51:00Z">
                <w:rPr/>
              </w:rPrChange>
            </w:rPr>
            <w:delText>p</w:delText>
          </w:r>
          <w:r w:rsidR="00C86694" w:rsidDel="0000466A">
            <w:delText> </w:delText>
          </w:r>
        </w:del>
      </w:ins>
      <w:del w:id="81" w:author="Peacock, David, F/S" w:date="2024-10-14T14:56:00Z">
        <w:r w:rsidDel="0000466A">
          <w:delText xml:space="preserve">= </w:delText>
        </w:r>
      </w:del>
      <w:ins w:id="82" w:author="David Peacock" w:date="2024-10-13T16:42:00Z">
        <w:del w:id="83" w:author="Peacock, David, F/S" w:date="2024-10-14T14:56:00Z">
          <w:r w:rsidR="00C86694" w:rsidDel="0000466A">
            <w:delText>= </w:delText>
          </w:r>
        </w:del>
      </w:ins>
      <w:del w:id="84" w:author="Peacock, David, F/S" w:date="2024-10-14T14:56:00Z">
        <w:r w:rsidDel="0000466A">
          <w:delText>0.102)</w:delText>
        </w:r>
      </w:del>
      <w:ins w:id="85" w:author="David Peacock" w:date="2024-10-13T16:37:00Z">
        <w:del w:id="86" w:author="Peacock, David, F/S" w:date="2024-10-14T14:56:00Z">
          <w:r w:rsidR="00C86694" w:rsidDel="0000466A">
            <w:delText xml:space="preserve"> as shown in </w:delText>
          </w:r>
          <w:r w:rsidR="00C86694" w:rsidDel="0000466A">
            <w:fldChar w:fldCharType="begin"/>
          </w:r>
          <w:r w:rsidR="00C86694" w:rsidDel="0000466A">
            <w:delInstrText xml:space="preserve"> REF _Ref179729874 \h </w:delInstrText>
          </w:r>
        </w:del>
      </w:ins>
      <w:del w:id="87" w:author="Peacock, David, F/S" w:date="2024-10-14T14:56:00Z">
        <w:r w:rsidR="00C86694" w:rsidDel="0000466A">
          <w:fldChar w:fldCharType="separate"/>
        </w:r>
      </w:del>
      <w:ins w:id="88" w:author="David Peacock" w:date="2024-10-13T16:37:00Z">
        <w:del w:id="89" w:author="Peacock, David, F/S" w:date="2024-10-14T14:56:00Z">
          <w:r w:rsidR="00C86694" w:rsidDel="0000466A">
            <w:delText xml:space="preserve">Table </w:delText>
          </w:r>
          <w:r w:rsidR="00C86694" w:rsidDel="0000466A">
            <w:rPr>
              <w:noProof/>
            </w:rPr>
            <w:delText>2</w:delText>
          </w:r>
          <w:r w:rsidR="00C86694" w:rsidDel="0000466A">
            <w:fldChar w:fldCharType="end"/>
          </w:r>
        </w:del>
      </w:ins>
      <w:del w:id="90" w:author="Peacock, David, F/S" w:date="2024-10-14T14:56:00Z">
        <w:r w:rsidDel="0000466A">
          <w:delText xml:space="preserve">. These results align with existing research suggesting that dynamic stretching better prepares the body for explosive activities by </w:delText>
        </w:r>
        <w:r w:rsidRPr="00C86694" w:rsidDel="0000466A">
          <w:rPr>
            <w:highlight w:val="yellow"/>
            <w:rPrChange w:id="91" w:author="David Peacock" w:date="2024-10-13T16:37:00Z">
              <w:rPr/>
            </w:rPrChange>
          </w:rPr>
          <w:delText>improving blood flow and</w:delText>
        </w:r>
        <w:r w:rsidDel="0000466A">
          <w:delText xml:space="preserve"> neuromuscular activation.</w:delText>
        </w:r>
      </w:del>
    </w:p>
    <w:p w14:paraId="32993D5A" w14:textId="6118899E" w:rsidR="00341627" w:rsidRDefault="00341627" w:rsidP="00341627">
      <w:r>
        <w:t>This study addresses some of the inconsistencies in previous research by comparing the effects of static and dynamic stretching on vertical jump performance in adults with varying levels of athleticism</w:t>
      </w:r>
      <w:ins w:id="92" w:author="David Peacock" w:date="2024-10-13T16:52:00Z">
        <w:r w:rsidR="00763BAE">
          <w:t xml:space="preserve"> </w:t>
        </w:r>
      </w:ins>
      <w:ins w:id="93" w:author="Peacock, David, F/S" w:date="2024-10-14T14:55:00Z">
        <w:r w:rsidR="00F30A5C">
          <w:t xml:space="preserve">by using </w:t>
        </w:r>
      </w:ins>
      <w:ins w:id="94" w:author="David Peacock" w:date="2024-10-13T16:50:00Z">
        <w:del w:id="95" w:author="Peacock, David, F/S" w:date="2024-10-14T14:55:00Z">
          <w:r w:rsidR="00763BAE" w:rsidDel="00F30A5C">
            <w:delText>with</w:delText>
          </w:r>
        </w:del>
      </w:ins>
      <w:ins w:id="96" w:author="David Peacock" w:date="2024-10-13T16:49:00Z">
        <w:del w:id="97" w:author="Peacock, David, F/S" w:date="2024-10-14T14:55:00Z">
          <w:r w:rsidR="00763BAE" w:rsidDel="00F30A5C">
            <w:delText xml:space="preserve"> </w:delText>
          </w:r>
        </w:del>
        <w:r w:rsidR="00763BAE">
          <w:t>high</w:t>
        </w:r>
      </w:ins>
      <w:ins w:id="98" w:author="David Peacock" w:date="2024-10-13T16:50:00Z">
        <w:r w:rsidR="00763BAE">
          <w:t>ly described stret</w:t>
        </w:r>
      </w:ins>
      <w:ins w:id="99" w:author="David Peacock" w:date="2024-10-13T16:53:00Z">
        <w:r w:rsidR="00763BAE">
          <w:t>c</w:t>
        </w:r>
      </w:ins>
      <w:ins w:id="100" w:author="David Peacock" w:date="2024-10-13T16:50:00Z">
        <w:r w:rsidR="00763BAE">
          <w:t>hing and jumping methods.</w:t>
        </w:r>
      </w:ins>
      <w:ins w:id="101" w:author="David Peacock" w:date="2024-10-13T16:51:00Z">
        <w:r w:rsidR="00763BAE">
          <w:t xml:space="preserve"> </w:t>
        </w:r>
      </w:ins>
      <w:del w:id="102" w:author="David Peacock" w:date="2024-10-13T16:51:00Z">
        <w:r w:rsidDel="00763BAE">
          <w:delText xml:space="preserve">. </w:delText>
        </w:r>
      </w:del>
      <w:r>
        <w:t>By providing robust statistical analysis, including</w:t>
      </w:r>
      <w:ins w:id="103" w:author="David Peacock" w:date="2024-10-13T16:51:00Z">
        <w:r w:rsidR="00763BAE">
          <w:t xml:space="preserve"> </w:t>
        </w:r>
      </w:ins>
      <w:ins w:id="104" w:author="Peacock, David, F/S" w:date="2024-10-14T15:40:00Z">
        <w:r w:rsidR="002E4F5B">
          <w:t>l</w:t>
        </w:r>
      </w:ins>
      <w:ins w:id="105" w:author="David Peacock" w:date="2024-10-13T16:51:00Z">
        <w:del w:id="106" w:author="Peacock, David, F/S" w:date="2024-10-14T15:40:00Z">
          <w:r w:rsidR="00763BAE" w:rsidDel="002E4F5B">
            <w:delText>L</w:delText>
          </w:r>
        </w:del>
        <w:r w:rsidR="00763BAE">
          <w:t xml:space="preserve">inear </w:t>
        </w:r>
      </w:ins>
      <w:ins w:id="107" w:author="Peacock, David, F/S" w:date="2024-10-14T15:40:00Z">
        <w:r w:rsidR="002E4F5B">
          <w:t>m</w:t>
        </w:r>
      </w:ins>
      <w:ins w:id="108" w:author="David Peacock" w:date="2024-10-13T16:51:00Z">
        <w:del w:id="109" w:author="Peacock, David, F/S" w:date="2024-10-14T15:40:00Z">
          <w:r w:rsidR="00763BAE" w:rsidDel="002E4F5B">
            <w:delText>M</w:delText>
          </w:r>
        </w:del>
        <w:r w:rsidR="00763BAE">
          <w:t>ixed-</w:t>
        </w:r>
      </w:ins>
      <w:ins w:id="110" w:author="Peacock, David, F/S" w:date="2024-10-14T15:40:00Z">
        <w:r w:rsidR="002E4F5B">
          <w:t>e</w:t>
        </w:r>
      </w:ins>
      <w:ins w:id="111" w:author="David Peacock" w:date="2024-10-13T16:51:00Z">
        <w:del w:id="112" w:author="Peacock, David, F/S" w:date="2024-10-14T15:40:00Z">
          <w:r w:rsidR="00763BAE" w:rsidDel="002E4F5B">
            <w:delText>E</w:delText>
          </w:r>
        </w:del>
        <w:r w:rsidR="00763BAE">
          <w:t xml:space="preserve">ffects </w:t>
        </w:r>
      </w:ins>
      <w:ins w:id="113" w:author="Peacock, David, F/S" w:date="2024-10-14T15:40:00Z">
        <w:r w:rsidR="002E4F5B">
          <w:t>m</w:t>
        </w:r>
      </w:ins>
      <w:ins w:id="114" w:author="David Peacock" w:date="2024-10-13T16:51:00Z">
        <w:del w:id="115" w:author="Peacock, David, F/S" w:date="2024-10-14T15:40:00Z">
          <w:r w:rsidR="00763BAE" w:rsidDel="002E4F5B">
            <w:delText>M</w:delText>
          </w:r>
        </w:del>
        <w:r w:rsidR="00763BAE">
          <w:t xml:space="preserve">odels and </w:t>
        </w:r>
      </w:ins>
      <w:ins w:id="116" w:author="Peacock, David, F/S" w:date="2024-10-14T15:40:00Z">
        <w:r w:rsidR="002E4F5B">
          <w:t>e</w:t>
        </w:r>
      </w:ins>
      <w:del w:id="117" w:author="David Peacock" w:date="2024-10-13T16:51:00Z">
        <w:r w:rsidDel="00763BAE">
          <w:delText xml:space="preserve"> </w:delText>
        </w:r>
        <w:r w:rsidRPr="008C22B3" w:rsidDel="00763BAE">
          <w:rPr>
            <w:highlight w:val="yellow"/>
            <w:rPrChange w:id="118" w:author="David Peacock" w:date="2024-10-13T15:51:00Z">
              <w:rPr/>
            </w:rPrChange>
          </w:rPr>
          <w:delText>ANOVA</w:delText>
        </w:r>
      </w:del>
      <w:ins w:id="119" w:author="David Peacock" w:date="2024-10-13T16:51:00Z">
        <w:del w:id="120" w:author="Peacock, David, F/S" w:date="2024-10-14T11:27:00Z">
          <w:r w:rsidR="00763BAE" w:rsidDel="00B049D2">
            <w:delText>Estimatred</w:delText>
          </w:r>
        </w:del>
      </w:ins>
      <w:ins w:id="121" w:author="Peacock, David, F/S" w:date="2024-10-14T11:27:00Z">
        <w:r w:rsidR="00B049D2">
          <w:t>stimated</w:t>
        </w:r>
      </w:ins>
      <w:ins w:id="122" w:author="David Peacock" w:date="2024-10-13T16:51:00Z">
        <w:r w:rsidR="00763BAE">
          <w:t xml:space="preserve"> </w:t>
        </w:r>
      </w:ins>
      <w:ins w:id="123" w:author="Peacock, David, F/S" w:date="2024-10-14T15:40:00Z">
        <w:r w:rsidR="002E4F5B">
          <w:t>m</w:t>
        </w:r>
      </w:ins>
      <w:ins w:id="124" w:author="David Peacock" w:date="2024-10-13T16:51:00Z">
        <w:del w:id="125" w:author="Peacock, David, F/S" w:date="2024-10-14T15:40:00Z">
          <w:r w:rsidR="00763BAE" w:rsidDel="002E4F5B">
            <w:delText>M</w:delText>
          </w:r>
        </w:del>
        <w:r w:rsidR="00763BAE">
          <w:t xml:space="preserve">arginal </w:t>
        </w:r>
      </w:ins>
      <w:ins w:id="126" w:author="Peacock, David, F/S" w:date="2024-10-14T15:40:00Z">
        <w:r w:rsidR="002E4F5B">
          <w:t>m</w:t>
        </w:r>
      </w:ins>
      <w:ins w:id="127" w:author="David Peacock" w:date="2024-10-13T16:51:00Z">
        <w:del w:id="128" w:author="Peacock, David, F/S" w:date="2024-10-14T15:40:00Z">
          <w:r w:rsidR="00763BAE" w:rsidDel="002E4F5B">
            <w:delText>M</w:delText>
          </w:r>
        </w:del>
        <w:r w:rsidR="00763BAE">
          <w:t>eans</w:t>
        </w:r>
      </w:ins>
      <w:del w:id="129" w:author="David Peacock" w:date="2024-10-13T16:51:00Z">
        <w:r w:rsidDel="00763BAE">
          <w:delText xml:space="preserve"> and</w:delText>
        </w:r>
      </w:del>
      <w:r>
        <w:t xml:space="preserve"> post-hoc testing, we aim to offer definitive conclusions about the effectiveness of these stretching modalities.</w:t>
      </w:r>
      <w:del w:id="130" w:author="Peacock, David, F/S" w:date="2024-10-14T14:54:00Z">
        <w:r w:rsidDel="002B3A12">
          <w:delText xml:space="preserve"> The findings are intended to inform athletes, coaches, and individuals seeking to optimi</w:delText>
        </w:r>
        <w:r w:rsidR="006942D5" w:rsidDel="002B3A12">
          <w:delText>s</w:delText>
        </w:r>
        <w:r w:rsidDel="002B3A12">
          <w:delText>e their physical performance and health in daily life.</w:delText>
        </w:r>
      </w:del>
    </w:p>
    <w:p w14:paraId="2ABB163A" w14:textId="300A2035" w:rsidR="00341627" w:rsidRDefault="00341627" w:rsidP="00341627">
      <w:pPr>
        <w:rPr>
          <w:ins w:id="131" w:author="Peacock, David, F/S" w:date="2024-10-14T14:55:00Z"/>
        </w:rPr>
      </w:pPr>
      <w:r>
        <w:lastRenderedPageBreak/>
        <w:t xml:space="preserve">We also aim to </w:t>
      </w:r>
      <w:r w:rsidR="006942D5">
        <w:t>investigate further</w:t>
      </w:r>
      <w:r>
        <w:t xml:space="preserve"> the effects of static and dynamic stretching on vertical jump performance using a randomi</w:t>
      </w:r>
      <w:r w:rsidR="006942D5">
        <w:t>s</w:t>
      </w:r>
      <w:r>
        <w:t>ed</w:t>
      </w:r>
      <w:ins w:id="132" w:author="David Peacock" w:date="2024-10-13T16:53:00Z">
        <w:r w:rsidR="00763BAE">
          <w:t>,</w:t>
        </w:r>
      </w:ins>
      <w:r>
        <w:t xml:space="preserve"> controlled</w:t>
      </w:r>
      <w:ins w:id="133" w:author="David Peacock" w:date="2024-10-13T16:53:00Z">
        <w:r w:rsidR="00763BAE">
          <w:t>,</w:t>
        </w:r>
      </w:ins>
      <w:r>
        <w:t xml:space="preserve"> cross-over design</w:t>
      </w:r>
      <w:ins w:id="134" w:author="David Peacock" w:date="2024-10-13T16:53:00Z">
        <w:r w:rsidR="00763BAE">
          <w:t>, eliminating individual variations</w:t>
        </w:r>
      </w:ins>
      <w:r>
        <w:t>. By comparing the two stretching modalities in adults with varying levels of athleticism, this study seeks to address some of the inconsistencies found in previous research and provide more definitive conclusions. The findings of this study are intended to inform not only athletes but also individuals seeking to optimi</w:t>
      </w:r>
      <w:r w:rsidR="006942D5">
        <w:t>s</w:t>
      </w:r>
      <w:r>
        <w:t>e their physical performance and health in daily life.</w:t>
      </w:r>
    </w:p>
    <w:p w14:paraId="0971A302" w14:textId="77777777" w:rsidR="009E04BD" w:rsidRDefault="009E04BD" w:rsidP="009E04BD">
      <w:pPr>
        <w:pStyle w:val="FirstParagraph"/>
        <w:rPr>
          <w:ins w:id="135" w:author="Peacock, David, F/S" w:date="2024-10-14T14:56:00Z"/>
          <w:color w:val="FF0000"/>
        </w:rPr>
      </w:pPr>
      <w:ins w:id="136" w:author="Peacock, David, F/S" w:date="2024-10-14T14:55:00Z">
        <w:r w:rsidRPr="006741A2">
          <w:rPr>
            <w:color w:val="FF0000"/>
          </w:rPr>
          <w:t>Our null hypothesis (H</w:t>
        </w:r>
        <w:r w:rsidRPr="00AA1D77">
          <w:rPr>
            <w:color w:val="FF0000"/>
            <w:vertAlign w:val="subscript"/>
          </w:rPr>
          <w:t>0</w:t>
        </w:r>
        <w:r w:rsidRPr="006741A2">
          <w:rPr>
            <w:color w:val="FF0000"/>
          </w:rPr>
          <w:t xml:space="preserve">) posits that there is no significant difference in vertical jump performance between </w:t>
        </w:r>
        <w:r>
          <w:rPr>
            <w:color w:val="FF0000"/>
          </w:rPr>
          <w:t>static and dynamic stretching compared to the control</w:t>
        </w:r>
        <w:r w:rsidRPr="006741A2">
          <w:rPr>
            <w:color w:val="FF0000"/>
          </w:rPr>
          <w:t>. Alternatively, the alternative hypothesis (H</w:t>
        </w:r>
        <w:r w:rsidRPr="00AA1D77">
          <w:rPr>
            <w:color w:val="FF0000"/>
            <w:vertAlign w:val="subscript"/>
          </w:rPr>
          <w:t>1</w:t>
        </w:r>
        <w:r w:rsidRPr="006741A2">
          <w:rPr>
            <w:color w:val="FF0000"/>
          </w:rPr>
          <w:t>) suggests that one stretching technique may lead to superior jump performance compared to the other.</w:t>
        </w:r>
      </w:ins>
    </w:p>
    <w:p w14:paraId="01BD81C6" w14:textId="0970DDFE" w:rsidR="0000466A" w:rsidRDefault="0000466A" w:rsidP="0000466A">
      <w:pPr>
        <w:rPr>
          <w:ins w:id="137" w:author="Peacock, David, F/S" w:date="2024-10-14T14:56:00Z"/>
        </w:rPr>
      </w:pPr>
      <w:ins w:id="138" w:author="Peacock, David, F/S" w:date="2024-10-14T14:56:00Z">
        <w:r>
          <w:t>Our findings show that dynamic stretching resulted in the greatest improvement in vertical jum</w:t>
        </w:r>
        <w:r w:rsidRPr="00C86694">
          <w:t>p performance, with an estimated mean difference of 4.0 cm in jump height, compared to 3.5 cm for static stretching and 1.</w:t>
        </w:r>
        <w:r w:rsidRPr="00AA1D77">
          <w:t>0</w:t>
        </w:r>
        <w:r w:rsidRPr="00C86694">
          <w:t xml:space="preserve"> cm for the control group, refer to </w:t>
        </w:r>
        <w:r w:rsidRPr="00C86694">
          <w:fldChar w:fldCharType="begin"/>
        </w:r>
        <w:r w:rsidRPr="00C86694">
          <w:instrText xml:space="preserve"> REF _Ref179535919 \h </w:instrText>
        </w:r>
        <w:r>
          <w:instrText xml:space="preserve"> \* MERGEFORMAT </w:instrText>
        </w:r>
        <w:r w:rsidRPr="00C86694">
          <w:fldChar w:fldCharType="separate"/>
        </w:r>
      </w:ins>
      <w:ins w:id="139" w:author="Peacock, David, F/S" w:date="2024-10-14T15:44:00Z">
        <w:r w:rsidR="00D16B0D" w:rsidRPr="00E06157">
          <w:t>Table</w:t>
        </w:r>
        <w:r w:rsidR="00D16B0D" w:rsidRPr="006741A2">
          <w:t xml:space="preserve"> </w:t>
        </w:r>
        <w:r w:rsidR="00D16B0D">
          <w:rPr>
            <w:noProof/>
          </w:rPr>
          <w:t>1</w:t>
        </w:r>
      </w:ins>
      <w:ins w:id="140" w:author="Peacock, David, F/S" w:date="2024-10-14T14:56:00Z">
        <w:r w:rsidRPr="00C86694">
          <w:fldChar w:fldCharType="end"/>
        </w:r>
        <w:r w:rsidRPr="00C86694">
          <w:t>. A significant difference was found between dynamic stretching and the control condition (</w:t>
        </w:r>
        <w:r w:rsidRPr="00AA1D77">
          <w:rPr>
            <w:i/>
            <w:iCs/>
          </w:rPr>
          <w:t>p</w:t>
        </w:r>
        <w:r>
          <w:rPr>
            <w:rFonts w:cs="Times New Roman"/>
          </w:rPr>
          <w:t> </w:t>
        </w:r>
        <w:r w:rsidRPr="00C86694">
          <w:t>&lt;</w:t>
        </w:r>
        <w:r>
          <w:rPr>
            <w:rFonts w:cs="Times New Roman"/>
          </w:rPr>
          <w:t> </w:t>
        </w:r>
        <w:r w:rsidRPr="00C86694">
          <w:t>.05), while</w:t>
        </w:r>
        <w:r>
          <w:t xml:space="preserve"> the difference between static stretching and the control was marginally significant (</w:t>
        </w:r>
        <w:r w:rsidRPr="00AA1D77">
          <w:rPr>
            <w:i/>
            <w:iCs/>
          </w:rPr>
          <w:t>p</w:t>
        </w:r>
        <w:r>
          <w:t xml:space="preserve"> = .10), as shown in </w:t>
        </w:r>
        <w:r>
          <w:fldChar w:fldCharType="begin"/>
        </w:r>
        <w:r>
          <w:instrText xml:space="preserve"> REF _Ref179729874 \h </w:instrText>
        </w:r>
        <w:r>
          <w:fldChar w:fldCharType="separate"/>
        </w:r>
      </w:ins>
      <w:ins w:id="141" w:author="Peacock, David, F/S" w:date="2024-10-14T15:44:00Z">
        <w:r w:rsidR="00D16B0D">
          <w:t xml:space="preserve">Table </w:t>
        </w:r>
        <w:r w:rsidR="00D16B0D">
          <w:rPr>
            <w:noProof/>
          </w:rPr>
          <w:t>2</w:t>
        </w:r>
      </w:ins>
      <w:ins w:id="142" w:author="Peacock, David, F/S" w:date="2024-10-14T14:56:00Z">
        <w:r>
          <w:fldChar w:fldCharType="end"/>
        </w:r>
        <w:r>
          <w:t xml:space="preserve">. These results align with existing research suggesting that dynamic stretching better prepares the body for explosive activities by </w:t>
        </w:r>
        <w:r w:rsidRPr="00AA1D77">
          <w:rPr>
            <w:highlight w:val="yellow"/>
          </w:rPr>
          <w:t>improving blood flow and</w:t>
        </w:r>
        <w:r>
          <w:t xml:space="preserve"> neuromuscular activation.</w:t>
        </w:r>
      </w:ins>
    </w:p>
    <w:p w14:paraId="4E31E980" w14:textId="70120DF7" w:rsidR="009E04BD" w:rsidDel="0000466A" w:rsidRDefault="009E04BD" w:rsidP="00341627">
      <w:pPr>
        <w:rPr>
          <w:del w:id="143" w:author="Peacock, David, F/S" w:date="2024-10-14T14:56:00Z"/>
        </w:rPr>
      </w:pPr>
    </w:p>
    <w:p w14:paraId="3C68139E" w14:textId="77777777" w:rsidR="004204A7" w:rsidRPr="006741A2" w:rsidDel="0000466A" w:rsidRDefault="008F48E6" w:rsidP="00FE1415">
      <w:pPr>
        <w:pStyle w:val="Heading1"/>
        <w:rPr>
          <w:del w:id="144" w:author="Peacock, David, F/S" w:date="2024-10-14T14:56:00Z"/>
        </w:rPr>
      </w:pPr>
      <w:bookmarkStart w:id="145" w:name="research-gap"/>
      <w:bookmarkStart w:id="146" w:name="hypothesis"/>
      <w:bookmarkStart w:id="147" w:name="introduction"/>
      <w:bookmarkStart w:id="148" w:name="summary"/>
      <w:bookmarkStart w:id="149" w:name="study-design"/>
      <w:bookmarkStart w:id="150" w:name="literature-review"/>
      <w:bookmarkEnd w:id="145"/>
      <w:bookmarkEnd w:id="146"/>
      <w:bookmarkEnd w:id="147"/>
      <w:bookmarkEnd w:id="148"/>
      <w:bookmarkEnd w:id="149"/>
      <w:bookmarkEnd w:id="150"/>
      <w:r w:rsidRPr="006741A2">
        <w:t>Method</w:t>
      </w:r>
    </w:p>
    <w:p w14:paraId="6874CEC2" w14:textId="77777777" w:rsidR="00341627" w:rsidRPr="00341627" w:rsidRDefault="00341627" w:rsidP="0000466A">
      <w:pPr>
        <w:pStyle w:val="Heading1"/>
        <w:pPrChange w:id="151" w:author="Peacock, David, F/S" w:date="2024-10-14T14:56:00Z">
          <w:pPr>
            <w:pStyle w:val="BodyText"/>
          </w:pPr>
        </w:pPrChange>
      </w:pPr>
      <w:bookmarkStart w:id="152" w:name="familiarisation-and-main-trials"/>
      <w:bookmarkStart w:id="153" w:name="study-design_Copy_1"/>
      <w:bookmarkStart w:id="154" w:name="ethics-approvalprocedures_Copy_1"/>
      <w:bookmarkStart w:id="155" w:name="overview-of-project_Copy_1"/>
      <w:bookmarkStart w:id="156" w:name="procedures"/>
      <w:bookmarkStart w:id="157" w:name="equipmentprocedurestechniques-used"/>
      <w:bookmarkStart w:id="158" w:name="specific-information-relating-to-methods"/>
      <w:bookmarkStart w:id="159" w:name="equipmentprocedurestechniques-used_Copy_"/>
      <w:bookmarkStart w:id="160" w:name="add-schematic-diagram-if-appropriate"/>
      <w:bookmarkStart w:id="161" w:name="statistical-approaches"/>
      <w:bookmarkStart w:id="162" w:name="add-schematic-diagram-if-appropriate_Cop"/>
      <w:bookmarkStart w:id="163" w:name="data-collection"/>
      <w:bookmarkStart w:id="164" w:name="assumption-checks"/>
      <w:bookmarkStart w:id="165" w:name="data-collection_Copy_1"/>
      <w:bookmarkStart w:id="166" w:name="analysis"/>
      <w:bookmarkStart w:id="167" w:name="assumption-checks_Copy_1"/>
      <w:bookmarkStart w:id="168" w:name="post-hoc-analysis"/>
      <w:bookmarkStart w:id="169" w:name="analysis_Copy_1"/>
      <w:bookmarkStart w:id="170" w:name="plots"/>
      <w:bookmarkStart w:id="171" w:name="post-hoc-analysis_Copy_1"/>
      <w:bookmarkStart w:id="172" w:name="plots_Copy_1"/>
      <w:bookmarkStart w:id="173" w:name="participant-involvement"/>
      <w:bookmarkStart w:id="174" w:name="statistical-approaches_Copy_1"/>
      <w:bookmarkStart w:id="175" w:name="procedures_Copy_1"/>
      <w:bookmarkStart w:id="176" w:name="sample-size"/>
      <w:bookmarkStart w:id="177" w:name="who-are-participants"/>
      <w:bookmarkStart w:id="178" w:name="sample-size_Copy_1"/>
      <w:bookmarkStart w:id="179" w:name="inclusionexclusion"/>
      <w:bookmarkStart w:id="180" w:name="who-are-participants_Copy_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del w:id="181" w:author="Peacock, David, F/S" w:date="2024-10-14T14:56:00Z">
        <w:r w:rsidRPr="00341627" w:rsidDel="0000466A">
          <w:delText>Study Design</w:delText>
        </w:r>
      </w:del>
    </w:p>
    <w:p w14:paraId="642CCE01" w14:textId="4A37A40F" w:rsidR="00341627" w:rsidRPr="00341627" w:rsidDel="00864907" w:rsidRDefault="00864907" w:rsidP="00341627">
      <w:pPr>
        <w:pStyle w:val="BodyText"/>
        <w:rPr>
          <w:del w:id="182" w:author="David Peacock" w:date="2024-10-13T17:06:00Z"/>
          <w:color w:val="auto"/>
        </w:rPr>
      </w:pPr>
      <w:ins w:id="183" w:author="David Peacock" w:date="2024-10-13T17:04:00Z">
        <w:r w:rsidRPr="00864907">
          <w:rPr>
            <w:color w:val="auto"/>
          </w:rPr>
          <w:t>This study compared the effect of two popular stretching modalities</w:t>
        </w:r>
      </w:ins>
      <w:ins w:id="184" w:author="David Peacock" w:date="2024-10-13T17:12:00Z">
        <w:r w:rsidR="00202E0F">
          <w:rPr>
            <w:color w:val="auto"/>
          </w:rPr>
          <w:t xml:space="preserve">; </w:t>
        </w:r>
      </w:ins>
      <w:ins w:id="185" w:author="David Peacock" w:date="2024-10-13T17:05:00Z">
        <w:r w:rsidRPr="00341627">
          <w:rPr>
            <w:color w:val="auto"/>
          </w:rPr>
          <w:t xml:space="preserve">static stretching </w:t>
        </w:r>
      </w:ins>
      <w:ins w:id="186" w:author="David Peacock" w:date="2024-10-13T17:12:00Z">
        <w:del w:id="187" w:author="Peacock, David, F/S" w:date="2024-10-14T14:56:00Z">
          <w:r w:rsidR="00202E0F" w:rsidDel="0000466A">
            <w:rPr>
              <w:color w:val="auto"/>
            </w:rPr>
            <w:delText>(</w:delText>
          </w:r>
        </w:del>
      </w:ins>
      <w:ins w:id="188" w:author="David Peacock" w:date="2024-10-13T17:05:00Z">
        <w:del w:id="189" w:author="Peacock, David, F/S" w:date="2024-10-14T14:56:00Z">
          <w:r w:rsidRPr="00341627" w:rsidDel="0000466A">
            <w:rPr>
              <w:color w:val="auto"/>
            </w:rPr>
            <w:delText>SS</w:delText>
          </w:r>
        </w:del>
      </w:ins>
      <w:ins w:id="190" w:author="David Peacock" w:date="2024-10-13T17:12:00Z">
        <w:del w:id="191" w:author="Peacock, David, F/S" w:date="2024-10-14T14:56:00Z">
          <w:r w:rsidR="00202E0F" w:rsidDel="0000466A">
            <w:rPr>
              <w:color w:val="auto"/>
            </w:rPr>
            <w:delText xml:space="preserve">) </w:delText>
          </w:r>
        </w:del>
        <w:r w:rsidR="00202E0F">
          <w:rPr>
            <w:color w:val="auto"/>
          </w:rPr>
          <w:t>and</w:t>
        </w:r>
      </w:ins>
      <w:ins w:id="192" w:author="David Peacock" w:date="2024-10-13T17:05:00Z">
        <w:r w:rsidRPr="00341627">
          <w:rPr>
            <w:color w:val="auto"/>
          </w:rPr>
          <w:t xml:space="preserve"> dynamic stretching</w:t>
        </w:r>
        <w:del w:id="193" w:author="Peacock, David, F/S" w:date="2024-10-14T14:56:00Z">
          <w:r w:rsidRPr="00341627" w:rsidDel="0000466A">
            <w:rPr>
              <w:color w:val="auto"/>
            </w:rPr>
            <w:delText xml:space="preserve"> </w:delText>
          </w:r>
        </w:del>
      </w:ins>
      <w:ins w:id="194" w:author="David Peacock" w:date="2024-10-13T17:12:00Z">
        <w:del w:id="195" w:author="Peacock, David, F/S" w:date="2024-10-14T14:56:00Z">
          <w:r w:rsidR="00202E0F" w:rsidDel="0000466A">
            <w:rPr>
              <w:color w:val="auto"/>
            </w:rPr>
            <w:delText>(</w:delText>
          </w:r>
        </w:del>
      </w:ins>
      <w:ins w:id="196" w:author="David Peacock" w:date="2024-10-13T17:05:00Z">
        <w:del w:id="197" w:author="Peacock, David, F/S" w:date="2024-10-14T14:56:00Z">
          <w:r w:rsidRPr="00341627" w:rsidDel="0000466A">
            <w:rPr>
              <w:color w:val="auto"/>
            </w:rPr>
            <w:delText>DS</w:delText>
          </w:r>
          <w:r w:rsidDel="0000466A">
            <w:rPr>
              <w:color w:val="auto"/>
            </w:rPr>
            <w:delText>)</w:delText>
          </w:r>
        </w:del>
      </w:ins>
      <w:ins w:id="198" w:author="Peacock, David, F/S" w:date="2024-10-14T11:28:00Z">
        <w:r w:rsidR="00503BA6">
          <w:rPr>
            <w:color w:val="auto"/>
          </w:rPr>
          <w:t>,</w:t>
        </w:r>
      </w:ins>
      <w:ins w:id="199" w:author="David Peacock" w:date="2024-10-13T17:05:00Z">
        <w:r>
          <w:rPr>
            <w:color w:val="auto"/>
          </w:rPr>
          <w:t xml:space="preserve"> </w:t>
        </w:r>
      </w:ins>
      <w:ins w:id="200" w:author="David Peacock" w:date="2024-10-13T17:06:00Z">
        <w:r>
          <w:rPr>
            <w:color w:val="auto"/>
          </w:rPr>
          <w:t xml:space="preserve">against </w:t>
        </w:r>
        <w:r w:rsidRPr="00341627">
          <w:rPr>
            <w:color w:val="auto"/>
          </w:rPr>
          <w:t>a no</w:t>
        </w:r>
      </w:ins>
      <w:ins w:id="201" w:author="Peacock, David, F/S" w:date="2024-10-14T14:56:00Z">
        <w:r w:rsidR="0000466A">
          <w:rPr>
            <w:color w:val="auto"/>
          </w:rPr>
          <w:t>n</w:t>
        </w:r>
      </w:ins>
      <w:ins w:id="202" w:author="David Peacock" w:date="2024-10-13T17:06:00Z">
        <w:r w:rsidRPr="00341627">
          <w:rPr>
            <w:color w:val="auto"/>
          </w:rPr>
          <w:t>-stretch control</w:t>
        </w:r>
        <w:del w:id="203" w:author="Peacock, David, F/S" w:date="2024-10-14T14:57:00Z">
          <w:r w:rsidRPr="00341627" w:rsidDel="0000466A">
            <w:rPr>
              <w:color w:val="auto"/>
            </w:rPr>
            <w:delText xml:space="preserve"> (NS) </w:delText>
          </w:r>
        </w:del>
      </w:ins>
      <w:ins w:id="204" w:author="Peacock, David, F/S" w:date="2024-10-14T14:57:00Z">
        <w:r w:rsidR="0000466A">
          <w:rPr>
            <w:color w:val="auto"/>
          </w:rPr>
          <w:t xml:space="preserve"> </w:t>
        </w:r>
      </w:ins>
      <w:ins w:id="205" w:author="David Peacock" w:date="2024-10-13T17:04:00Z">
        <w:r w:rsidRPr="00864907">
          <w:rPr>
            <w:color w:val="auto"/>
          </w:rPr>
          <w:t xml:space="preserve">on </w:t>
        </w:r>
      </w:ins>
      <w:ins w:id="206" w:author="David Peacock" w:date="2024-10-13T17:12:00Z">
        <w:r w:rsidR="00202E0F">
          <w:rPr>
            <w:color w:val="auto"/>
          </w:rPr>
          <w:t>v</w:t>
        </w:r>
      </w:ins>
      <w:ins w:id="207" w:author="David Peacock" w:date="2024-10-13T17:04:00Z">
        <w:r w:rsidRPr="00864907">
          <w:rPr>
            <w:color w:val="auto"/>
          </w:rPr>
          <w:t>ertical jump performance</w:t>
        </w:r>
      </w:ins>
      <w:ins w:id="208" w:author="David Peacock" w:date="2024-10-13T17:13:00Z">
        <w:r w:rsidR="00202E0F">
          <w:rPr>
            <w:color w:val="auto"/>
          </w:rPr>
          <w:t>,</w:t>
        </w:r>
      </w:ins>
      <w:ins w:id="209" w:author="David Peacock" w:date="2024-10-13T17:04:00Z">
        <w:r w:rsidRPr="00864907">
          <w:rPr>
            <w:color w:val="auto"/>
          </w:rPr>
          <w:t xml:space="preserve"> using a randomised, controlled, cross-over design.</w:t>
        </w:r>
      </w:ins>
      <w:ins w:id="210" w:author="David Peacock" w:date="2024-10-13T17:06:00Z">
        <w:r>
          <w:rPr>
            <w:color w:val="auto"/>
          </w:rPr>
          <w:t xml:space="preserve"> </w:t>
        </w:r>
      </w:ins>
      <w:del w:id="211" w:author="David Peacock" w:date="2024-10-13T17:05:00Z">
        <w:r w:rsidR="00341627" w:rsidRPr="00341627" w:rsidDel="00864907">
          <w:rPr>
            <w:color w:val="auto"/>
          </w:rPr>
          <w:delText>This study employed a randomi</w:delText>
        </w:r>
        <w:r w:rsidR="006942D5" w:rsidDel="00864907">
          <w:rPr>
            <w:color w:val="auto"/>
          </w:rPr>
          <w:delText>s</w:delText>
        </w:r>
        <w:r w:rsidR="00341627" w:rsidRPr="00341627" w:rsidDel="00864907">
          <w:rPr>
            <w:color w:val="auto"/>
          </w:rPr>
          <w:delText>ed controlled cross-over design to compare the effects of static stretching (SS), dynamic stretching (DS)</w:delText>
        </w:r>
      </w:del>
      <w:del w:id="212" w:author="David Peacock" w:date="2024-10-13T17:06:00Z">
        <w:r w:rsidR="00341627" w:rsidRPr="00341627" w:rsidDel="00864907">
          <w:rPr>
            <w:color w:val="auto"/>
          </w:rPr>
          <w:delText xml:space="preserve">, and a no-stretch control (NS) on vertical jump performance. </w:delText>
        </w:r>
      </w:del>
      <w:r w:rsidR="00341627" w:rsidRPr="00341627">
        <w:rPr>
          <w:color w:val="auto"/>
        </w:rPr>
        <w:t xml:space="preserve">Each participant was randomly assigned to one of three groups, which participated in all three conditions (static, dynamic, control) across three </w:t>
      </w:r>
      <w:r w:rsidR="00341627" w:rsidRPr="00341627">
        <w:rPr>
          <w:color w:val="auto"/>
        </w:rPr>
        <w:lastRenderedPageBreak/>
        <w:t>testing sessions. The cross-over design ensured that each participant acted as their control, minimi</w:t>
      </w:r>
      <w:r w:rsidR="006942D5">
        <w:rPr>
          <w:color w:val="auto"/>
        </w:rPr>
        <w:t>s</w:t>
      </w:r>
      <w:r w:rsidR="00341627" w:rsidRPr="00341627">
        <w:rPr>
          <w:color w:val="auto"/>
        </w:rPr>
        <w:t>ing individual variability in jump performance.</w:t>
      </w:r>
    </w:p>
    <w:p w14:paraId="25E7DAED" w14:textId="1A6A27CB" w:rsidR="00341627" w:rsidRDefault="00864907" w:rsidP="00341627">
      <w:pPr>
        <w:pStyle w:val="BodyText"/>
        <w:rPr>
          <w:ins w:id="213" w:author="Peacock, David, F/S" w:date="2024-10-14T11:47:00Z"/>
          <w:color w:val="auto"/>
        </w:rPr>
      </w:pPr>
      <w:ins w:id="214" w:author="David Peacock" w:date="2024-10-13T17:06:00Z">
        <w:r>
          <w:rPr>
            <w:color w:val="auto"/>
          </w:rPr>
          <w:t xml:space="preserve"> </w:t>
        </w:r>
      </w:ins>
      <w:r w:rsidR="006942D5">
        <w:rPr>
          <w:color w:val="auto"/>
        </w:rPr>
        <w:t>T</w:t>
      </w:r>
      <w:r w:rsidR="00341627" w:rsidRPr="00341627">
        <w:rPr>
          <w:color w:val="auto"/>
        </w:rPr>
        <w:t>esting was conducted on consecutive days in a controlled indoor environment, with sessions scheduled at the same time of day</w:t>
      </w:r>
      <w:r w:rsidR="006942D5" w:rsidRPr="006942D5">
        <w:rPr>
          <w:color w:val="auto"/>
        </w:rPr>
        <w:t xml:space="preserve"> </w:t>
      </w:r>
      <w:r w:rsidR="006942D5">
        <w:rPr>
          <w:color w:val="auto"/>
        </w:rPr>
        <w:t>t</w:t>
      </w:r>
      <w:r w:rsidR="006942D5" w:rsidRPr="00341627">
        <w:rPr>
          <w:color w:val="auto"/>
        </w:rPr>
        <w:t>o minimi</w:t>
      </w:r>
      <w:r w:rsidR="006942D5">
        <w:rPr>
          <w:color w:val="auto"/>
        </w:rPr>
        <w:t>s</w:t>
      </w:r>
      <w:r w:rsidR="006942D5" w:rsidRPr="00341627">
        <w:rPr>
          <w:color w:val="auto"/>
        </w:rPr>
        <w:t>e external variables such as fatigue, ambient temperature, and participant routines</w:t>
      </w:r>
      <w:r w:rsidR="00341627" w:rsidRPr="00341627">
        <w:rPr>
          <w:color w:val="auto"/>
        </w:rPr>
        <w:t>.</w:t>
      </w:r>
    </w:p>
    <w:p w14:paraId="0799B05E" w14:textId="75A16F6E" w:rsidR="009C310F" w:rsidRPr="00341627" w:rsidRDefault="009C310F" w:rsidP="00341627">
      <w:pPr>
        <w:pStyle w:val="BodyText"/>
        <w:rPr>
          <w:color w:val="auto"/>
        </w:rPr>
      </w:pPr>
      <w:ins w:id="215" w:author="Peacock, David, F/S" w:date="2024-10-14T11:47:00Z">
        <w:r w:rsidRPr="0096653A">
          <w:rPr>
            <w:color w:val="0070C0"/>
          </w:rPr>
          <w:t xml:space="preserve">Ethics approval was </w:t>
        </w:r>
      </w:ins>
      <w:ins w:id="216" w:author="Peacock, David, F/S" w:date="2024-10-14T15:40:00Z">
        <w:r w:rsidR="00C44928">
          <w:rPr>
            <w:color w:val="0070C0"/>
          </w:rPr>
          <w:t>given by Professor Ajmol Ali</w:t>
        </w:r>
      </w:ins>
      <w:ins w:id="217" w:author="Peacock, David, F/S" w:date="2024-10-14T15:41:00Z">
        <w:r w:rsidR="00034EE9">
          <w:rPr>
            <w:color w:val="0070C0"/>
          </w:rPr>
          <w:t xml:space="preserve"> as a proxy </w:t>
        </w:r>
        <w:r w:rsidR="00034EE9" w:rsidRPr="00034EE9">
          <w:rPr>
            <w:color w:val="0070C0"/>
          </w:rPr>
          <w:t>to</w:t>
        </w:r>
      </w:ins>
      <w:ins w:id="218" w:author="Peacock, David, F/S" w:date="2024-10-14T11:47:00Z">
        <w:r w:rsidRPr="00034EE9">
          <w:rPr>
            <w:color w:val="0070C0"/>
            <w:rPrChange w:id="219" w:author="Peacock, David, F/S" w:date="2024-10-14T15:41:00Z">
              <w:rPr>
                <w:color w:val="0070C0"/>
                <w:highlight w:val="yellow"/>
              </w:rPr>
            </w:rPrChange>
          </w:rPr>
          <w:t xml:space="preserve"> Massey University’s ethics process</w:t>
        </w:r>
      </w:ins>
      <w:ins w:id="220" w:author="Peacock, David, F/S" w:date="2024-10-14T15:41:00Z">
        <w:r w:rsidR="00034EE9" w:rsidRPr="00034EE9">
          <w:rPr>
            <w:color w:val="0070C0"/>
          </w:rPr>
          <w:t>.</w:t>
        </w:r>
      </w:ins>
    </w:p>
    <w:p w14:paraId="4AC6726A" w14:textId="77777777" w:rsidR="00341627" w:rsidRPr="00341627" w:rsidRDefault="00341627">
      <w:pPr>
        <w:pStyle w:val="Heading2"/>
        <w:pPrChange w:id="221" w:author="David Peacock" w:date="2024-10-13T16:56:00Z">
          <w:pPr>
            <w:pStyle w:val="BodyText"/>
          </w:pPr>
        </w:pPrChange>
      </w:pPr>
      <w:r w:rsidRPr="00341627">
        <w:t>Participants</w:t>
      </w:r>
    </w:p>
    <w:p w14:paraId="3A202ED0" w14:textId="2D5B0B9C" w:rsidR="00341627" w:rsidRPr="00341627" w:rsidRDefault="00341627" w:rsidP="00341627">
      <w:pPr>
        <w:pStyle w:val="BodyText"/>
        <w:rPr>
          <w:color w:val="auto"/>
        </w:rPr>
      </w:pPr>
      <w:r w:rsidRPr="00341627">
        <w:rPr>
          <w:color w:val="auto"/>
        </w:rPr>
        <w:t xml:space="preserve">The sample consisted of 11 participants aged </w:t>
      </w:r>
      <w:ins w:id="222" w:author="David Peacock" w:date="2024-10-13T15:02:00Z">
        <w:r w:rsidR="00764CED" w:rsidRPr="0096653A">
          <w:rPr>
            <w:color w:val="0070C0"/>
          </w:rPr>
          <w:t xml:space="preserve">between </w:t>
        </w:r>
      </w:ins>
      <w:ins w:id="223" w:author="David Peacock" w:date="2024-10-13T16:54:00Z">
        <w:r w:rsidR="00763BAE">
          <w:rPr>
            <w:color w:val="0070C0"/>
          </w:rPr>
          <w:t>21</w:t>
        </w:r>
      </w:ins>
      <w:ins w:id="224" w:author="David Peacock" w:date="2024-10-13T15:02:00Z">
        <w:r w:rsidR="00764CED" w:rsidRPr="0096653A">
          <w:rPr>
            <w:color w:val="0070C0"/>
          </w:rPr>
          <w:t xml:space="preserve"> and </w:t>
        </w:r>
      </w:ins>
      <w:ins w:id="225" w:author="David Peacock" w:date="2024-10-13T16:54:00Z">
        <w:r w:rsidR="00763BAE">
          <w:rPr>
            <w:color w:val="0070C0"/>
          </w:rPr>
          <w:t>55</w:t>
        </w:r>
      </w:ins>
      <w:ins w:id="226" w:author="David Peacock" w:date="2024-10-13T15:02:00Z">
        <w:r w:rsidR="00764CED" w:rsidRPr="0096653A">
          <w:rPr>
            <w:color w:val="0070C0"/>
          </w:rPr>
          <w:t xml:space="preserve"> (</w:t>
        </w:r>
        <w:r w:rsidR="00764CED" w:rsidRPr="00FA4FB2">
          <w:rPr>
            <w:i/>
            <w:iCs/>
            <w:color w:val="0070C0"/>
            <w:rPrChange w:id="227" w:author="Peacock, David, F/S" w:date="2024-10-14T14:57:00Z">
              <w:rPr>
                <w:color w:val="0070C0"/>
              </w:rPr>
            </w:rPrChange>
          </w:rPr>
          <w:t>M</w:t>
        </w:r>
        <w:r w:rsidR="00764CED" w:rsidRPr="0096653A">
          <w:rPr>
            <w:color w:val="0070C0"/>
          </w:rPr>
          <w:t xml:space="preserve"> = </w:t>
        </w:r>
      </w:ins>
      <w:ins w:id="228" w:author="David Peacock" w:date="2024-10-13T16:54:00Z">
        <w:r w:rsidR="00763BAE">
          <w:rPr>
            <w:color w:val="0070C0"/>
          </w:rPr>
          <w:t>34.0</w:t>
        </w:r>
      </w:ins>
      <w:ins w:id="229" w:author="David Peacock" w:date="2024-10-13T15:02:00Z">
        <w:r w:rsidR="00764CED" w:rsidRPr="0096653A">
          <w:rPr>
            <w:color w:val="0070C0"/>
          </w:rPr>
          <w:t xml:space="preserve">, </w:t>
        </w:r>
        <w:r w:rsidR="00764CED" w:rsidRPr="00FA4FB2">
          <w:rPr>
            <w:i/>
            <w:iCs/>
            <w:color w:val="0070C0"/>
            <w:rPrChange w:id="230" w:author="Peacock, David, F/S" w:date="2024-10-14T14:57:00Z">
              <w:rPr>
                <w:color w:val="0070C0"/>
              </w:rPr>
            </w:rPrChange>
          </w:rPr>
          <w:t>SD</w:t>
        </w:r>
        <w:r w:rsidR="00764CED" w:rsidRPr="0096653A">
          <w:rPr>
            <w:color w:val="0070C0"/>
          </w:rPr>
          <w:t xml:space="preserve"> = </w:t>
        </w:r>
      </w:ins>
      <w:ins w:id="231" w:author="David Peacock" w:date="2024-10-13T16:54:00Z">
        <w:r w:rsidR="00763BAE">
          <w:rPr>
            <w:color w:val="0070C0"/>
          </w:rPr>
          <w:t>9.5</w:t>
        </w:r>
      </w:ins>
      <w:ins w:id="232" w:author="David Peacock" w:date="2024-10-13T15:02:00Z">
        <w:r w:rsidR="00764CED" w:rsidRPr="0096653A">
          <w:rPr>
            <w:color w:val="0070C0"/>
          </w:rPr>
          <w:t xml:space="preserve">). The sample was composed of </w:t>
        </w:r>
      </w:ins>
      <w:ins w:id="233" w:author="David Peacock" w:date="2024-10-13T16:55:00Z">
        <w:r w:rsidR="00763BAE">
          <w:rPr>
            <w:color w:val="0070C0"/>
          </w:rPr>
          <w:t>five</w:t>
        </w:r>
      </w:ins>
      <w:ins w:id="234" w:author="David Peacock" w:date="2024-10-13T15:02:00Z">
        <w:r w:rsidR="00764CED" w:rsidRPr="0096653A">
          <w:rPr>
            <w:color w:val="0070C0"/>
          </w:rPr>
          <w:t xml:space="preserve"> </w:t>
        </w:r>
      </w:ins>
      <w:ins w:id="235" w:author="David Peacock" w:date="2024-10-13T16:55:00Z">
        <w:r w:rsidR="00763BAE">
          <w:rPr>
            <w:color w:val="0070C0"/>
          </w:rPr>
          <w:t>f</w:t>
        </w:r>
      </w:ins>
      <w:ins w:id="236" w:author="David Peacock" w:date="2024-10-13T15:02:00Z">
        <w:r w:rsidR="00764CED" w:rsidRPr="0096653A">
          <w:rPr>
            <w:color w:val="0070C0"/>
          </w:rPr>
          <w:t>emales (</w:t>
        </w:r>
      </w:ins>
      <w:ins w:id="237" w:author="David Peacock" w:date="2024-10-13T16:55:00Z">
        <w:r w:rsidR="00763BAE">
          <w:rPr>
            <w:color w:val="0070C0"/>
          </w:rPr>
          <w:t>45.5</w:t>
        </w:r>
      </w:ins>
      <w:ins w:id="238" w:author="David Peacock" w:date="2024-10-13T15:02:00Z">
        <w:r w:rsidR="00764CED" w:rsidRPr="0096653A">
          <w:rPr>
            <w:color w:val="0070C0"/>
          </w:rPr>
          <w:t xml:space="preserve">%) and </w:t>
        </w:r>
      </w:ins>
      <w:ins w:id="239" w:author="David Peacock" w:date="2024-10-13T16:55:00Z">
        <w:r w:rsidR="00763BAE">
          <w:rPr>
            <w:color w:val="0070C0"/>
          </w:rPr>
          <w:t>six m</w:t>
        </w:r>
      </w:ins>
      <w:ins w:id="240" w:author="David Peacock" w:date="2024-10-13T15:02:00Z">
        <w:r w:rsidR="00764CED" w:rsidRPr="0096653A">
          <w:rPr>
            <w:color w:val="0070C0"/>
          </w:rPr>
          <w:t>ales (</w:t>
        </w:r>
      </w:ins>
      <w:ins w:id="241" w:author="David Peacock" w:date="2024-10-13T16:55:00Z">
        <w:r w:rsidR="00763BAE">
          <w:rPr>
            <w:color w:val="0070C0"/>
          </w:rPr>
          <w:t>54.5</w:t>
        </w:r>
      </w:ins>
      <w:ins w:id="242" w:author="David Peacock" w:date="2024-10-13T15:02:00Z">
        <w:r w:rsidR="00764CED" w:rsidRPr="0096653A">
          <w:rPr>
            <w:color w:val="0070C0"/>
          </w:rPr>
          <w:t>%).</w:t>
        </w:r>
      </w:ins>
      <w:del w:id="243" w:author="David Peacock" w:date="2024-10-13T15:02:00Z">
        <w:r w:rsidRPr="00764CED" w:rsidDel="00764CED">
          <w:rPr>
            <w:color w:val="auto"/>
            <w:highlight w:val="yellow"/>
            <w:rPrChange w:id="244" w:author="David Peacock" w:date="2024-10-13T14:56:00Z">
              <w:rPr>
                <w:color w:val="auto"/>
              </w:rPr>
            </w:rPrChange>
          </w:rPr>
          <w:delText>21 to 30</w:delText>
        </w:r>
      </w:del>
      <w:r w:rsidRPr="00341627">
        <w:rPr>
          <w:color w:val="auto"/>
        </w:rPr>
        <w:t>, all of whom were physically active and engaged in regular physical activity</w:t>
      </w:r>
      <w:ins w:id="245" w:author="David Peacock" w:date="2024-10-13T15:03:00Z">
        <w:del w:id="246" w:author="Peacock, David, F/S" w:date="2024-10-14T14:57:00Z">
          <w:r w:rsidR="00764CED" w:rsidDel="00FA4FB2">
            <w:rPr>
              <w:color w:val="auto"/>
            </w:rPr>
            <w:delText>,</w:delText>
          </w:r>
        </w:del>
      </w:ins>
      <w:ins w:id="247" w:author="David Peacock" w:date="2024-10-13T15:02:00Z">
        <w:r w:rsidR="00764CED" w:rsidRPr="00764CED">
          <w:rPr>
            <w:color w:val="0070C0"/>
          </w:rPr>
          <w:t xml:space="preserve"> </w:t>
        </w:r>
        <w:r w:rsidR="00764CED" w:rsidRPr="0096653A">
          <w:rPr>
            <w:color w:val="0070C0"/>
          </w:rPr>
          <w:t>including jumping</w:t>
        </w:r>
      </w:ins>
      <w:r w:rsidRPr="00341627">
        <w:rPr>
          <w:color w:val="auto"/>
        </w:rPr>
        <w:t xml:space="preserve">. Participants were recruited from the local community through word-of-mouth. Prior to the experiment, each participant completed a </w:t>
      </w:r>
      <w:ins w:id="248" w:author="David Peacock" w:date="2024-10-13T15:05:00Z">
        <w:r w:rsidR="00764CED" w:rsidRPr="0096653A">
          <w:rPr>
            <w:i/>
            <w:iCs/>
            <w:color w:val="0070C0"/>
          </w:rPr>
          <w:t>Participant Pre-testing Self-assessment form</w:t>
        </w:r>
        <w:r w:rsidR="00764CED" w:rsidRPr="0096653A">
          <w:rPr>
            <w:color w:val="0070C0"/>
          </w:rPr>
          <w:t xml:space="preserve"> </w:t>
        </w:r>
      </w:ins>
      <w:del w:id="249" w:author="David Peacock" w:date="2024-10-13T15:05:00Z">
        <w:r w:rsidRPr="00341627" w:rsidDel="00764CED">
          <w:rPr>
            <w:color w:val="auto"/>
          </w:rPr>
          <w:delText xml:space="preserve">health screening questionnaire </w:delText>
        </w:r>
      </w:del>
      <w:r w:rsidRPr="00341627">
        <w:rPr>
          <w:color w:val="auto"/>
        </w:rPr>
        <w:t>to ensure they had no injuries preventing vertical jumping. Informed consent was obtained from all participants</w:t>
      </w:r>
      <w:ins w:id="250" w:author="David Peacock" w:date="2024-10-13T16:55:00Z">
        <w:r w:rsidR="00763BAE">
          <w:rPr>
            <w:color w:val="auto"/>
          </w:rPr>
          <w:t xml:space="preserve">, refer </w:t>
        </w:r>
      </w:ins>
      <w:ins w:id="251" w:author="David Peacock" w:date="2024-10-13T16:56:00Z">
        <w:r w:rsidR="00763BAE">
          <w:rPr>
            <w:color w:val="auto"/>
          </w:rPr>
          <w:fldChar w:fldCharType="begin"/>
        </w:r>
        <w:r w:rsidR="00763BAE">
          <w:rPr>
            <w:color w:val="auto"/>
          </w:rPr>
          <w:instrText xml:space="preserve"> REF _Ref179730979 \h </w:instrText>
        </w:r>
      </w:ins>
      <w:r w:rsidR="00763BAE">
        <w:rPr>
          <w:color w:val="auto"/>
        </w:rPr>
      </w:r>
      <w:r w:rsidR="00763BAE">
        <w:rPr>
          <w:color w:val="auto"/>
        </w:rPr>
        <w:fldChar w:fldCharType="separate"/>
      </w:r>
      <w:ins w:id="252" w:author="Peacock, David, F/S" w:date="2024-10-14T15:44:00Z">
        <w:r w:rsidR="00D16B0D">
          <w:t>Appendix A</w:t>
        </w:r>
      </w:ins>
      <w:ins w:id="253" w:author="David Peacock" w:date="2024-10-13T16:56:00Z">
        <w:r w:rsidR="00763BAE">
          <w:rPr>
            <w:color w:val="auto"/>
          </w:rPr>
          <w:fldChar w:fldCharType="end"/>
        </w:r>
      </w:ins>
      <w:r w:rsidRPr="00341627">
        <w:rPr>
          <w:color w:val="auto"/>
        </w:rPr>
        <w:t>.</w:t>
      </w:r>
    </w:p>
    <w:p w14:paraId="7FB0C763" w14:textId="77777777" w:rsidR="00341627" w:rsidRPr="00341627" w:rsidRDefault="00341627">
      <w:pPr>
        <w:pStyle w:val="Heading2"/>
        <w:pPrChange w:id="254" w:author="David Peacock" w:date="2024-10-13T16:56:00Z">
          <w:pPr>
            <w:pStyle w:val="BodyText"/>
          </w:pPr>
        </w:pPrChange>
      </w:pPr>
      <w:r w:rsidRPr="00341627">
        <w:t>Experimental Protocol</w:t>
      </w:r>
    </w:p>
    <w:p w14:paraId="008974A3" w14:textId="3FEC89B5" w:rsidR="007D4DD8" w:rsidRPr="00C263DB" w:rsidRDefault="007D4DD8" w:rsidP="00C263DB">
      <w:pPr>
        <w:pStyle w:val="BodyText"/>
        <w:rPr>
          <w:ins w:id="255" w:author="Peacock, David, F/S" w:date="2024-10-14T11:45:00Z"/>
          <w:color w:val="0070C0"/>
          <w:rPrChange w:id="256" w:author="Peacock, David, F/S" w:date="2024-10-14T15:00:00Z">
            <w:rPr>
              <w:ins w:id="257" w:author="Peacock, David, F/S" w:date="2024-10-14T11:45:00Z"/>
            </w:rPr>
          </w:rPrChange>
        </w:rPr>
        <w:pPrChange w:id="258" w:author="Peacock, David, F/S" w:date="2024-10-14T15:00:00Z">
          <w:pPr>
            <w:pStyle w:val="Heading3"/>
          </w:pPr>
        </w:pPrChange>
      </w:pPr>
      <w:ins w:id="259" w:author="Peacock, David, F/S" w:date="2024-10-14T11:45:00Z">
        <w:r w:rsidRPr="0096653A">
          <w:rPr>
            <w:color w:val="0070C0"/>
          </w:rPr>
          <w:t xml:space="preserve">Participants </w:t>
        </w:r>
      </w:ins>
      <w:ins w:id="260" w:author="Peacock, David, F/S" w:date="2024-10-14T11:46:00Z">
        <w:r w:rsidR="001C2B18">
          <w:rPr>
            <w:color w:val="0070C0"/>
          </w:rPr>
          <w:t>assigned</w:t>
        </w:r>
      </w:ins>
      <w:ins w:id="261" w:author="Peacock, David, F/S" w:date="2024-10-14T11:45:00Z">
        <w:r w:rsidR="001C2B18">
          <w:rPr>
            <w:color w:val="0070C0"/>
          </w:rPr>
          <w:t xml:space="preserve"> </w:t>
        </w:r>
        <w:r w:rsidRPr="0096653A">
          <w:rPr>
            <w:color w:val="0070C0"/>
          </w:rPr>
          <w:t>a</w:t>
        </w:r>
        <w:r>
          <w:rPr>
            <w:color w:val="0070C0"/>
          </w:rPr>
          <w:t xml:space="preserve">n </w:t>
        </w:r>
        <w:r w:rsidR="001C2B18">
          <w:rPr>
            <w:color w:val="0070C0"/>
          </w:rPr>
          <w:t xml:space="preserve">individual </w:t>
        </w:r>
        <w:r w:rsidRPr="0096653A">
          <w:rPr>
            <w:color w:val="0070C0"/>
          </w:rPr>
          <w:t>number and then split into three groups</w:t>
        </w:r>
      </w:ins>
      <w:ins w:id="262" w:author="Peacock, David, F/S" w:date="2024-10-14T14:57:00Z">
        <w:r w:rsidR="00313D66">
          <w:rPr>
            <w:color w:val="0070C0"/>
          </w:rPr>
          <w:t>;</w:t>
        </w:r>
      </w:ins>
      <w:ins w:id="263" w:author="Peacock, David, F/S" w:date="2024-10-14T11:45:00Z">
        <w:r w:rsidRPr="0096653A">
          <w:rPr>
            <w:color w:val="0070C0"/>
          </w:rPr>
          <w:t xml:space="preserve"> A, B, and C. This process anonymised individuals, randomise</w:t>
        </w:r>
      </w:ins>
      <w:ins w:id="264" w:author="Peacock, David, F/S" w:date="2024-10-14T14:58:00Z">
        <w:r w:rsidR="00313D66">
          <w:rPr>
            <w:color w:val="0070C0"/>
          </w:rPr>
          <w:t>d</w:t>
        </w:r>
      </w:ins>
      <w:ins w:id="265" w:author="Peacock, David, F/S" w:date="2024-10-14T11:45:00Z">
        <w:r w:rsidRPr="0096653A">
          <w:rPr>
            <w:color w:val="0070C0"/>
          </w:rPr>
          <w:t xml:space="preserve"> the study, and provided the basis for the cross-over design.</w:t>
        </w:r>
      </w:ins>
      <w:ins w:id="266" w:author="Peacock, David, F/S" w:date="2024-10-14T13:09:00Z">
        <w:r w:rsidR="004F75B4">
          <w:rPr>
            <w:color w:val="0070C0"/>
          </w:rPr>
          <w:t xml:space="preserve"> </w:t>
        </w:r>
        <w:r w:rsidR="004F75B4" w:rsidRPr="0096653A">
          <w:rPr>
            <w:color w:val="0070C0"/>
          </w:rPr>
          <w:t>All participants conducted a warm-up as prescribed below, followed by a pre-stretch jump</w:t>
        </w:r>
      </w:ins>
      <w:ins w:id="267" w:author="Peacock, David, F/S" w:date="2024-10-14T13:10:00Z">
        <w:r w:rsidR="004F75B4">
          <w:rPr>
            <w:color w:val="0070C0"/>
          </w:rPr>
          <w:t xml:space="preserve"> base</w:t>
        </w:r>
      </w:ins>
      <w:ins w:id="268" w:author="Peacock, David, F/S" w:date="2024-10-14T14:58:00Z">
        <w:r w:rsidR="00313D66">
          <w:rPr>
            <w:color w:val="0070C0"/>
          </w:rPr>
          <w:t>d</w:t>
        </w:r>
      </w:ins>
      <w:ins w:id="269" w:author="Peacock, David, F/S" w:date="2024-10-14T13:10:00Z">
        <w:r w:rsidR="004F75B4">
          <w:rPr>
            <w:color w:val="0070C0"/>
          </w:rPr>
          <w:t xml:space="preserve"> on the Sargent</w:t>
        </w:r>
        <w:r w:rsidR="00F06131">
          <w:rPr>
            <w:color w:val="0070C0"/>
          </w:rPr>
          <w:t xml:space="preserve"> vertical </w:t>
        </w:r>
        <w:r w:rsidR="00F06131" w:rsidRPr="00014BA7">
          <w:rPr>
            <w:color w:val="0070C0"/>
            <w:highlight w:val="yellow"/>
            <w:rPrChange w:id="270" w:author="Peacock, David, F/S" w:date="2024-10-14T13:14:00Z">
              <w:rPr>
                <w:color w:val="0070C0"/>
              </w:rPr>
            </w:rPrChange>
          </w:rPr>
          <w:t>jump</w:t>
        </w:r>
      </w:ins>
      <w:ins w:id="271" w:author="Peacock, David, F/S" w:date="2024-10-14T13:13:00Z">
        <w:r w:rsidR="00014BA7" w:rsidRPr="00014BA7">
          <w:rPr>
            <w:color w:val="0070C0"/>
            <w:highlight w:val="yellow"/>
            <w:rPrChange w:id="272" w:author="Peacock, David, F/S" w:date="2024-10-14T13:14:00Z">
              <w:rPr>
                <w:color w:val="0070C0"/>
              </w:rPr>
            </w:rPrChange>
          </w:rPr>
          <w:t xml:space="preserve"> </w:t>
        </w:r>
      </w:ins>
      <w:ins w:id="273" w:author="Peacock, David, F/S" w:date="2024-10-14T13:14:00Z">
        <w:r w:rsidR="00014BA7" w:rsidRPr="00014BA7">
          <w:rPr>
            <w:color w:val="0070C0"/>
            <w:highlight w:val="yellow"/>
            <w:rPrChange w:id="274" w:author="Peacock, David, F/S" w:date="2024-10-14T13:14:00Z">
              <w:rPr>
                <w:color w:val="0070C0"/>
              </w:rPr>
            </w:rPrChange>
          </w:rPr>
          <w:t>(</w:t>
        </w:r>
      </w:ins>
      <w:proofErr w:type="spellStart"/>
      <w:ins w:id="275" w:author="Peacock, David, F/S" w:date="2024-10-14T13:13:00Z">
        <w:r w:rsidR="00014BA7" w:rsidRPr="00014BA7">
          <w:rPr>
            <w:color w:val="FF0000"/>
            <w:highlight w:val="yellow"/>
            <w:rPrChange w:id="276" w:author="Peacock, David, F/S" w:date="2024-10-14T13:14:00Z">
              <w:rPr>
                <w:color w:val="FF0000"/>
              </w:rPr>
            </w:rPrChange>
          </w:rPr>
          <w:t>Petrigna</w:t>
        </w:r>
        <w:proofErr w:type="spellEnd"/>
        <w:r w:rsidR="00014BA7" w:rsidRPr="00014BA7">
          <w:rPr>
            <w:color w:val="FF0000"/>
            <w:highlight w:val="yellow"/>
            <w:rPrChange w:id="277" w:author="Peacock, David, F/S" w:date="2024-10-14T13:14:00Z">
              <w:rPr>
                <w:color w:val="FF0000"/>
              </w:rPr>
            </w:rPrChange>
          </w:rPr>
          <w:t xml:space="preserve"> et. al, 2019 10.3389/fphys.2019.01384).</w:t>
        </w:r>
      </w:ins>
      <w:ins w:id="278" w:author="Peacock, David, F/S" w:date="2024-10-14T13:09:00Z">
        <w:r w:rsidR="004F75B4" w:rsidRPr="0096653A">
          <w:rPr>
            <w:color w:val="0070C0"/>
          </w:rPr>
          <w:t xml:space="preserve"> One group conducted static stretching, one group conducted dynamic stretching, and as a control, one group conducted no</w:t>
        </w:r>
      </w:ins>
      <w:ins w:id="279" w:author="Peacock, David, F/S" w:date="2024-10-14T14:58:00Z">
        <w:r w:rsidR="008573B8">
          <w:rPr>
            <w:color w:val="0070C0"/>
          </w:rPr>
          <w:t>n</w:t>
        </w:r>
      </w:ins>
      <w:ins w:id="280" w:author="Peacock, David, F/S" w:date="2024-10-14T13:09:00Z">
        <w:r w:rsidR="004F75B4" w:rsidRPr="0096653A">
          <w:rPr>
            <w:color w:val="0070C0"/>
          </w:rPr>
          <w:t xml:space="preserve">-stretch, passive rest. They will then all conducted a post-stretch jump. On the next testing day, each group conducted a different protocol, so over three testing days, all groups conducted all protocols, including </w:t>
        </w:r>
        <w:r w:rsidR="004F75B4" w:rsidRPr="0096653A">
          <w:rPr>
            <w:color w:val="0070C0"/>
          </w:rPr>
          <w:lastRenderedPageBreak/>
          <w:t>control. The difference of the stretch protocols were compared to the rest control. This cross-over design creat</w:t>
        </w:r>
      </w:ins>
      <w:ins w:id="281" w:author="Peacock, David, F/S" w:date="2024-10-14T14:59:00Z">
        <w:r w:rsidR="00D45280">
          <w:rPr>
            <w:color w:val="0070C0"/>
          </w:rPr>
          <w:t>es</w:t>
        </w:r>
      </w:ins>
      <w:ins w:id="282" w:author="Peacock, David, F/S" w:date="2024-10-14T13:09:00Z">
        <w:r w:rsidR="004F75B4" w:rsidRPr="0096653A">
          <w:rPr>
            <w:color w:val="0070C0"/>
          </w:rPr>
          <w:t xml:space="preserve"> self-control and </w:t>
        </w:r>
      </w:ins>
      <w:ins w:id="283" w:author="Peacock, David, F/S" w:date="2024-10-14T14:59:00Z">
        <w:r w:rsidR="00D45280">
          <w:rPr>
            <w:color w:val="0070C0"/>
          </w:rPr>
          <w:t>attempts</w:t>
        </w:r>
      </w:ins>
      <w:ins w:id="284" w:author="Peacock, David, F/S" w:date="2024-10-14T15:00:00Z">
        <w:r w:rsidR="00D45280">
          <w:rPr>
            <w:color w:val="0070C0"/>
          </w:rPr>
          <w:t xml:space="preserve"> to </w:t>
        </w:r>
      </w:ins>
      <w:ins w:id="285" w:author="Peacock, David, F/S" w:date="2024-10-14T13:09:00Z">
        <w:r w:rsidR="004F75B4" w:rsidRPr="0096653A">
          <w:rPr>
            <w:color w:val="0070C0"/>
          </w:rPr>
          <w:t>eliminate individual differences in jump performance.</w:t>
        </w:r>
      </w:ins>
    </w:p>
    <w:p w14:paraId="5D72FC77" w14:textId="14FE72DE" w:rsidR="00763BAE" w:rsidRDefault="00341627" w:rsidP="00C263DB">
      <w:pPr>
        <w:pStyle w:val="Heading2"/>
        <w:rPr>
          <w:ins w:id="286" w:author="David Peacock" w:date="2024-10-13T16:57:00Z"/>
        </w:rPr>
        <w:pPrChange w:id="287" w:author="Peacock, David, F/S" w:date="2024-10-14T15:00:00Z">
          <w:pPr>
            <w:pStyle w:val="BodyText"/>
          </w:pPr>
        </w:pPrChange>
      </w:pPr>
      <w:del w:id="288" w:author="David Peacock" w:date="2024-10-13T16:57:00Z">
        <w:r w:rsidRPr="00341627" w:rsidDel="00763BAE">
          <w:delText xml:space="preserve">1. </w:delText>
        </w:r>
      </w:del>
      <w:r w:rsidRPr="00341627">
        <w:t>Warm-Up</w:t>
      </w:r>
      <w:del w:id="289" w:author="David Peacock" w:date="2024-10-13T16:57:00Z">
        <w:r w:rsidRPr="00341627" w:rsidDel="00763BAE">
          <w:br/>
        </w:r>
      </w:del>
    </w:p>
    <w:p w14:paraId="2F389F5F" w14:textId="2DDDD9F5" w:rsidR="00316AC4" w:rsidRPr="0096653A" w:rsidRDefault="00341627" w:rsidP="00316AC4">
      <w:pPr>
        <w:rPr>
          <w:ins w:id="290" w:author="Peacock, David, F/S" w:date="2024-10-14T13:21:00Z"/>
          <w:color w:val="FF0000"/>
        </w:rPr>
      </w:pPr>
      <w:r w:rsidRPr="00341627">
        <w:t>Each participant began with a standardi</w:t>
      </w:r>
      <w:r w:rsidR="006942D5">
        <w:t>s</w:t>
      </w:r>
      <w:r w:rsidRPr="00341627">
        <w:t>ed three-minute warm-up</w:t>
      </w:r>
      <w:del w:id="291" w:author="David Peacock" w:date="2024-10-13T14:57:00Z">
        <w:r w:rsidRPr="00341627" w:rsidDel="00764CED">
          <w:delText>, either on a rowing ergometer (approximately 500 meters) or</w:delText>
        </w:r>
      </w:del>
      <w:r w:rsidRPr="00341627">
        <w:t xml:space="preserve"> by performing light aerobic activities such as jogging shuttles. The warm-up was designed to elevate heart rate </w:t>
      </w:r>
      <w:ins w:id="292" w:author="David Peacock" w:date="2024-10-13T17:02:00Z">
        <w:r w:rsidR="00864907">
          <w:t xml:space="preserve">and increase local muscular blood flow </w:t>
        </w:r>
      </w:ins>
      <w:r w:rsidRPr="00341627">
        <w:t xml:space="preserve">without inducing </w:t>
      </w:r>
      <w:ins w:id="293" w:author="David Peacock" w:date="2024-10-13T17:02:00Z">
        <w:r w:rsidR="00864907">
          <w:t xml:space="preserve">undue </w:t>
        </w:r>
      </w:ins>
      <w:r w:rsidRPr="00341627">
        <w:t>fatigue.</w:t>
      </w:r>
      <w:ins w:id="294" w:author="Peacock, David, F/S" w:date="2024-10-14T13:20:00Z">
        <w:r w:rsidR="001C6955">
          <w:t xml:space="preserve"> </w:t>
        </w:r>
      </w:ins>
      <w:ins w:id="295" w:author="Peacock, David, F/S" w:date="2024-10-14T13:21:00Z">
        <w:r w:rsidR="00316AC4" w:rsidRPr="0096653A">
          <w:rPr>
            <w:color w:val="FF0000"/>
          </w:rPr>
          <w:t xml:space="preserve">The </w:t>
        </w:r>
      </w:ins>
      <w:ins w:id="296" w:author="Peacock, David, F/S" w:date="2024-10-14T15:01:00Z">
        <w:r w:rsidR="00D27CE9">
          <w:rPr>
            <w:color w:val="FF0000"/>
          </w:rPr>
          <w:t xml:space="preserve">control </w:t>
        </w:r>
      </w:ins>
      <w:ins w:id="297" w:author="Peacock, David, F/S" w:date="2024-10-14T13:21:00Z">
        <w:r w:rsidR="00316AC4" w:rsidRPr="0096653A">
          <w:rPr>
            <w:color w:val="FF0000"/>
          </w:rPr>
          <w:t>group then passively rested for three minutes after the initial warm-up.</w:t>
        </w:r>
      </w:ins>
    </w:p>
    <w:p w14:paraId="2A46DA40" w14:textId="727DDF6E" w:rsidR="00316AC4" w:rsidRPr="0096653A" w:rsidRDefault="00316AC4" w:rsidP="00316AC4">
      <w:pPr>
        <w:rPr>
          <w:ins w:id="298" w:author="Peacock, David, F/S" w:date="2024-10-14T13:21:00Z"/>
          <w:color w:val="FF0000"/>
        </w:rPr>
      </w:pPr>
      <w:ins w:id="299" w:author="Peacock, David, F/S" w:date="2024-10-14T13:21:00Z">
        <w:r w:rsidRPr="0096653A">
          <w:rPr>
            <w:color w:val="FF0000"/>
          </w:rPr>
          <w:t xml:space="preserve">For three minutes, the </w:t>
        </w:r>
      </w:ins>
      <w:ins w:id="300" w:author="Peacock, David, F/S" w:date="2024-10-14T15:01:00Z">
        <w:r w:rsidR="00D27CE9">
          <w:rPr>
            <w:color w:val="FF0000"/>
          </w:rPr>
          <w:t xml:space="preserve">static stretch </w:t>
        </w:r>
      </w:ins>
      <w:ins w:id="301" w:author="Peacock, David, F/S" w:date="2024-10-14T13:21:00Z">
        <w:r w:rsidRPr="0096653A">
          <w:rPr>
            <w:color w:val="FF0000"/>
          </w:rPr>
          <w:t>group will perform</w:t>
        </w:r>
      </w:ins>
      <w:ins w:id="302" w:author="Peacock, David, F/S" w:date="2024-10-14T15:01:00Z">
        <w:r w:rsidR="00D27CE9">
          <w:rPr>
            <w:color w:val="FF0000"/>
          </w:rPr>
          <w:t>ed</w:t>
        </w:r>
      </w:ins>
      <w:ins w:id="303" w:author="Peacock, David, F/S" w:date="2024-10-14T13:21:00Z">
        <w:r w:rsidRPr="0096653A">
          <w:rPr>
            <w:color w:val="FF0000"/>
          </w:rPr>
          <w:t xml:space="preserve"> static stretches targeting major leg muscle groups (e.g., hamstrings, quadriceps, calves).</w:t>
        </w:r>
      </w:ins>
    </w:p>
    <w:p w14:paraId="7B2FA1D0" w14:textId="3F9ED9B9" w:rsidR="00316AC4" w:rsidRPr="0096653A" w:rsidRDefault="00316AC4" w:rsidP="00316AC4">
      <w:pPr>
        <w:rPr>
          <w:ins w:id="304" w:author="Peacock, David, F/S" w:date="2024-10-14T13:21:00Z"/>
          <w:color w:val="FF0000"/>
        </w:rPr>
      </w:pPr>
      <w:ins w:id="305" w:author="Peacock, David, F/S" w:date="2024-10-14T13:21:00Z">
        <w:r w:rsidRPr="0096653A">
          <w:rPr>
            <w:color w:val="FF0000"/>
          </w:rPr>
          <w:t xml:space="preserve">For the same duration, the </w:t>
        </w:r>
      </w:ins>
      <w:ins w:id="306" w:author="Peacock, David, F/S" w:date="2024-10-14T15:01:00Z">
        <w:r w:rsidR="00D27CE9">
          <w:rPr>
            <w:color w:val="FF0000"/>
          </w:rPr>
          <w:t>dynamic stretch</w:t>
        </w:r>
      </w:ins>
      <w:ins w:id="307" w:author="Peacock, David, F/S" w:date="2024-10-14T13:21:00Z">
        <w:r w:rsidRPr="0096653A">
          <w:rPr>
            <w:color w:val="FF0000"/>
          </w:rPr>
          <w:t xml:space="preserve"> group engage</w:t>
        </w:r>
      </w:ins>
      <w:ins w:id="308" w:author="Peacock, David, F/S" w:date="2024-10-14T15:01:00Z">
        <w:r w:rsidR="00D27CE9">
          <w:rPr>
            <w:color w:val="FF0000"/>
          </w:rPr>
          <w:t>d</w:t>
        </w:r>
      </w:ins>
      <w:ins w:id="309" w:author="Peacock, David, F/S" w:date="2024-10-14T13:21:00Z">
        <w:r w:rsidRPr="0096653A">
          <w:rPr>
            <w:color w:val="FF0000"/>
          </w:rPr>
          <w:t xml:space="preserve"> in dynamic stretches targeting the same muscle groups (e.g., knee-grab glute </w:t>
        </w:r>
      </w:ins>
      <w:ins w:id="310" w:author="Peacock, David, F/S" w:date="2024-10-14T15:01:00Z">
        <w:r w:rsidR="00EF3EDD" w:rsidRPr="0096653A">
          <w:rPr>
            <w:color w:val="FF0000"/>
          </w:rPr>
          <w:t>stretches</w:t>
        </w:r>
      </w:ins>
      <w:ins w:id="311" w:author="Peacock, David, F/S" w:date="2024-10-14T13:21:00Z">
        <w:r w:rsidRPr="0096653A">
          <w:rPr>
            <w:color w:val="FF0000"/>
          </w:rPr>
          <w:t>, foot-grab quad stretch, then single-leg floor scoop combination and calf pumps).</w:t>
        </w:r>
      </w:ins>
    </w:p>
    <w:p w14:paraId="6D5F9D39" w14:textId="04BDDDA0" w:rsidR="00316AC4" w:rsidRPr="0096653A" w:rsidRDefault="00316AC4" w:rsidP="00316AC4">
      <w:pPr>
        <w:rPr>
          <w:ins w:id="312" w:author="Peacock, David, F/S" w:date="2024-10-14T13:21:00Z"/>
          <w:color w:val="FF0000"/>
        </w:rPr>
      </w:pPr>
      <w:ins w:id="313" w:author="Peacock, David, F/S" w:date="2024-10-14T13:21:00Z">
        <w:r w:rsidRPr="0096653A">
          <w:rPr>
            <w:color w:val="FF0000"/>
          </w:rPr>
          <w:t>Each participant will then get another three jumps, again with the highest jump being recorded.</w:t>
        </w:r>
      </w:ins>
    </w:p>
    <w:p w14:paraId="3BDE1B66" w14:textId="03DFDC98" w:rsidR="00341627" w:rsidRPr="00341627" w:rsidDel="00EF3EDD" w:rsidRDefault="00341627">
      <w:pPr>
        <w:rPr>
          <w:del w:id="314" w:author="Peacock, David, F/S" w:date="2024-10-14T15:02:00Z"/>
        </w:rPr>
        <w:pPrChange w:id="315" w:author="David Peacock" w:date="2024-10-13T16:58:00Z">
          <w:pPr>
            <w:pStyle w:val="BodyText"/>
          </w:pPr>
        </w:pPrChange>
      </w:pPr>
    </w:p>
    <w:p w14:paraId="7BC0AC7B" w14:textId="77777777" w:rsidR="00763BAE" w:rsidRDefault="00341627" w:rsidP="00C263DB">
      <w:pPr>
        <w:pStyle w:val="Heading2"/>
        <w:ind w:left="0"/>
        <w:rPr>
          <w:ins w:id="316" w:author="David Peacock" w:date="2024-10-13T16:57:00Z"/>
        </w:rPr>
        <w:pPrChange w:id="317" w:author="Peacock, David, F/S" w:date="2024-10-14T15:00:00Z">
          <w:pPr>
            <w:pStyle w:val="BodyText"/>
          </w:pPr>
        </w:pPrChange>
      </w:pPr>
      <w:del w:id="318" w:author="David Peacock" w:date="2024-10-13T16:57:00Z">
        <w:r w:rsidRPr="00341627" w:rsidDel="00763BAE">
          <w:delText xml:space="preserve">2. </w:delText>
        </w:r>
      </w:del>
      <w:r w:rsidRPr="00341627">
        <w:t>Pre-Stretch Vertical Jump Test</w:t>
      </w:r>
      <w:del w:id="319" w:author="David Peacock" w:date="2024-10-13T16:57:00Z">
        <w:r w:rsidRPr="00341627" w:rsidDel="00763BAE">
          <w:br/>
        </w:r>
      </w:del>
    </w:p>
    <w:p w14:paraId="21DCF44E" w14:textId="28A87713" w:rsidR="00B550E7" w:rsidRDefault="00B550E7" w:rsidP="00B550E7">
      <w:pPr>
        <w:pStyle w:val="BodyText"/>
        <w:rPr>
          <w:ins w:id="320" w:author="Peacock, David, F/S" w:date="2024-10-14T15:02:00Z"/>
          <w:color w:val="FF0000"/>
        </w:rPr>
      </w:pPr>
      <w:ins w:id="321" w:author="Peacock, David, F/S" w:date="2024-10-14T13:19:00Z">
        <w:r w:rsidRPr="0096653A">
          <w:rPr>
            <w:color w:val="FF0000"/>
          </w:rPr>
          <w:t>The participant marked their fingers with a sufficient quantity of chalk to be able to make a clear mark on the wall. Standing adjacent to a wall on the participant’s dominant-hand side and feet flat on the floor with legs and arms fully extended, the participant reached up as tall as they could and touched the wall, marking their vertical reach. The jump began by semi-squatting, not letting the knee joint flex beyond 90°, with the arms, hands, and fingers straight and behind the torso</w:t>
        </w:r>
      </w:ins>
      <w:ins w:id="322" w:author="Peacock, David, F/S" w:date="2024-10-14T15:02:00Z">
        <w:r w:rsidR="00000095">
          <w:rPr>
            <w:color w:val="FF0000"/>
          </w:rPr>
          <w:t xml:space="preserve">, </w:t>
        </w:r>
        <w:r w:rsidR="00000095" w:rsidRPr="00000095">
          <w:rPr>
            <w:color w:val="FF0000"/>
            <w:highlight w:val="yellow"/>
            <w:rPrChange w:id="323" w:author="Peacock, David, F/S" w:date="2024-10-14T15:02:00Z">
              <w:rPr>
                <w:color w:val="FF0000"/>
              </w:rPr>
            </w:rPrChange>
          </w:rPr>
          <w:t>see figure</w:t>
        </w:r>
        <w:r w:rsidR="00000095">
          <w:rPr>
            <w:color w:val="FF0000"/>
          </w:rPr>
          <w:t xml:space="preserve"> </w:t>
        </w:r>
        <w:r w:rsidR="00000095" w:rsidRPr="00000095">
          <w:rPr>
            <w:color w:val="FF0000"/>
            <w:highlight w:val="yellow"/>
            <w:rPrChange w:id="324" w:author="Peacock, David, F/S" w:date="2024-10-14T15:02:00Z">
              <w:rPr>
                <w:color w:val="FF0000"/>
              </w:rPr>
            </w:rPrChange>
          </w:rPr>
          <w:t>x</w:t>
        </w:r>
      </w:ins>
      <w:ins w:id="325" w:author="Peacock, David, F/S" w:date="2024-10-14T13:19:00Z">
        <w:r w:rsidRPr="0096653A">
          <w:rPr>
            <w:color w:val="FF0000"/>
          </w:rPr>
          <w:t xml:space="preserve">. The individual paused in this position for approximately 2-3 seconds to prevent any stretch reflex from counter movement. Then, extending the knees and hips and at the same time and swinging the arms out in front and then up over the head, the participant performed a maximal effort jump and attempted to </w:t>
        </w:r>
        <w:r w:rsidRPr="0096653A">
          <w:rPr>
            <w:color w:val="FF0000"/>
          </w:rPr>
          <w:lastRenderedPageBreak/>
          <w:t>make the highest chalk mark using their fingers. After a 10-second passive rest, another jump is attempted. After three attempts, the highest jump between the vertical reach and vertical jump was measured and recorded. This process is repeated with the following individual until all participants had completed the initial pre-stretch jump.</w:t>
        </w:r>
      </w:ins>
    </w:p>
    <w:p w14:paraId="4F132A4D" w14:textId="495FE6CF" w:rsidR="00000095" w:rsidRPr="0096653A" w:rsidRDefault="00697093" w:rsidP="00B550E7">
      <w:pPr>
        <w:pStyle w:val="BodyText"/>
        <w:rPr>
          <w:ins w:id="326" w:author="Peacock, David, F/S" w:date="2024-10-14T13:19:00Z"/>
          <w:color w:val="FF0000"/>
        </w:rPr>
      </w:pPr>
      <w:ins w:id="327" w:author="Peacock, David, F/S" w:date="2024-10-14T15:03:00Z">
        <w:r>
          <w:rPr>
            <w:color w:val="FF0000"/>
            <w:highlight w:val="yellow"/>
          </w:rPr>
          <w:t>*</w:t>
        </w:r>
      </w:ins>
      <w:ins w:id="328" w:author="Peacock, David, F/S" w:date="2024-10-14T15:02:00Z">
        <w:r w:rsidR="00000095" w:rsidRPr="00697093">
          <w:rPr>
            <w:color w:val="FF0000"/>
            <w:highlight w:val="yellow"/>
            <w:rPrChange w:id="329" w:author="Peacock, David, F/S" w:date="2024-10-14T15:03:00Z">
              <w:rPr>
                <w:color w:val="FF0000"/>
              </w:rPr>
            </w:rPrChange>
          </w:rPr>
          <w:t xml:space="preserve">Insert picture of </w:t>
        </w:r>
      </w:ins>
      <w:ins w:id="330" w:author="Peacock, David, F/S" w:date="2024-10-14T15:03:00Z">
        <w:r w:rsidR="00000095" w:rsidRPr="00697093">
          <w:rPr>
            <w:color w:val="FF0000"/>
            <w:highlight w:val="yellow"/>
            <w:rPrChange w:id="331" w:author="Peacock, David, F/S" w:date="2024-10-14T15:03:00Z">
              <w:rPr>
                <w:color w:val="FF0000"/>
              </w:rPr>
            </w:rPrChange>
          </w:rPr>
          <w:t>jump</w:t>
        </w:r>
        <w:r>
          <w:rPr>
            <w:color w:val="FF0000"/>
          </w:rPr>
          <w:t>*</w:t>
        </w:r>
      </w:ins>
    </w:p>
    <w:p w14:paraId="52CDEA66" w14:textId="42B5A28A" w:rsidR="00341627" w:rsidRPr="00341627" w:rsidDel="00B550E7" w:rsidRDefault="00341627">
      <w:pPr>
        <w:rPr>
          <w:del w:id="332" w:author="Peacock, David, F/S" w:date="2024-10-14T13:19:00Z"/>
          <w:color w:val="auto"/>
        </w:rPr>
        <w:pPrChange w:id="333" w:author="David Peacock" w:date="2024-10-13T16:58:00Z">
          <w:pPr>
            <w:pStyle w:val="BodyText"/>
          </w:pPr>
        </w:pPrChange>
      </w:pPr>
      <w:del w:id="334" w:author="Peacock, David, F/S" w:date="2024-10-14T13:19:00Z">
        <w:r w:rsidRPr="00341627" w:rsidDel="00B550E7">
          <w:rPr>
            <w:color w:val="auto"/>
          </w:rPr>
          <w:delText xml:space="preserve">Participants performed three vertical jumps using a vertical jump test. The test involves the individual taking a paused jump to remove any momentum from the movement </w:delText>
        </w:r>
        <w:r w:rsidR="006942D5" w:rsidDel="00B550E7">
          <w:rPr>
            <w:color w:val="auto"/>
          </w:rPr>
          <w:delText xml:space="preserve">and </w:delText>
        </w:r>
        <w:r w:rsidRPr="00341627" w:rsidDel="00B550E7">
          <w:rPr>
            <w:color w:val="auto"/>
          </w:rPr>
          <w:delText>then marking the highest point. The highest jump was recorded as the pre-stretch baseline measurement. The participants were instructed to stand to the side with feet together, raise one arm overhead, and perform a maximal jump with a pause at the bottom of the jump to ensure no momentum contributes towards the effort. The difference between the standing reach height and the highest point reached during the jump was used to calculate vertical jump height.</w:delText>
        </w:r>
      </w:del>
    </w:p>
    <w:p w14:paraId="71228B13" w14:textId="77777777" w:rsidR="00763BAE" w:rsidRDefault="00341627" w:rsidP="00C263DB">
      <w:pPr>
        <w:pStyle w:val="Heading2"/>
        <w:rPr>
          <w:ins w:id="335" w:author="David Peacock" w:date="2024-10-13T16:57:00Z"/>
        </w:rPr>
        <w:pPrChange w:id="336" w:author="Peacock, David, F/S" w:date="2024-10-14T15:00:00Z">
          <w:pPr>
            <w:pStyle w:val="BodyText"/>
          </w:pPr>
        </w:pPrChange>
      </w:pPr>
      <w:del w:id="337" w:author="David Peacock" w:date="2024-10-13T16:57:00Z">
        <w:r w:rsidRPr="00341627" w:rsidDel="00763BAE">
          <w:delText xml:space="preserve">3. </w:delText>
        </w:r>
      </w:del>
      <w:r w:rsidRPr="00341627">
        <w:t>Stretching Protocols</w:t>
      </w:r>
      <w:del w:id="338" w:author="David Peacock" w:date="2024-10-13T16:57:00Z">
        <w:r w:rsidRPr="00341627" w:rsidDel="00763BAE">
          <w:br/>
        </w:r>
      </w:del>
    </w:p>
    <w:p w14:paraId="5E9FB980" w14:textId="7EE8065D" w:rsidR="003E53BA" w:rsidRDefault="00E83B3D" w:rsidP="003E53BA">
      <w:pPr>
        <w:pStyle w:val="BodyText"/>
        <w:rPr>
          <w:ins w:id="339" w:author="Peacock, David, F/S" w:date="2024-10-14T15:06:00Z"/>
          <w:color w:val="FF0000"/>
        </w:rPr>
      </w:pPr>
      <w:ins w:id="340" w:author="Peacock, David, F/S" w:date="2024-10-14T13:22:00Z">
        <w:r w:rsidRPr="0096653A">
          <w:rPr>
            <w:color w:val="FF0000"/>
          </w:rPr>
          <w:t>After all participants have completed the pre-stretch jump, they concurrently conduct</w:t>
        </w:r>
      </w:ins>
      <w:ins w:id="341" w:author="Peacock, David, F/S" w:date="2024-10-14T15:03:00Z">
        <w:r w:rsidR="00A47034">
          <w:rPr>
            <w:color w:val="FF0000"/>
          </w:rPr>
          <w:t>ed</w:t>
        </w:r>
      </w:ins>
      <w:ins w:id="342" w:author="Peacock, David, F/S" w:date="2024-10-14T13:22:00Z">
        <w:r w:rsidRPr="0096653A">
          <w:rPr>
            <w:color w:val="FF0000"/>
          </w:rPr>
          <w:t xml:space="preserve"> the stretching protocol allocated to their group. </w:t>
        </w:r>
      </w:ins>
      <w:ins w:id="343" w:author="Peacock, David, F/S" w:date="2024-10-14T15:05:00Z">
        <w:r w:rsidR="003E53BA" w:rsidRPr="0096653A">
          <w:rPr>
            <w:color w:val="FF0000"/>
          </w:rPr>
          <w:t xml:space="preserve">The </w:t>
        </w:r>
        <w:r w:rsidR="003E53BA">
          <w:rPr>
            <w:color w:val="FF0000"/>
          </w:rPr>
          <w:t>non-stretch control</w:t>
        </w:r>
        <w:r w:rsidR="003E53BA" w:rsidRPr="0096653A">
          <w:rPr>
            <w:color w:val="FF0000"/>
          </w:rPr>
          <w:t xml:space="preserve"> consists of passive rest for three minutes</w:t>
        </w:r>
      </w:ins>
      <w:ins w:id="344" w:author="Peacock, David, F/S" w:date="2024-10-14T15:06:00Z">
        <w:r w:rsidR="003E53BA">
          <w:rPr>
            <w:color w:val="FF0000"/>
          </w:rPr>
          <w:t xml:space="preserve"> whilst t</w:t>
        </w:r>
      </w:ins>
      <w:ins w:id="345" w:author="Peacock, David, F/S" w:date="2024-10-14T15:04:00Z">
        <w:r w:rsidR="00A47034">
          <w:rPr>
            <w:color w:val="FF0000"/>
          </w:rPr>
          <w:t xml:space="preserve">he stretch protocols were </w:t>
        </w:r>
        <w:r w:rsidR="004B5E27">
          <w:rPr>
            <w:color w:val="FF0000"/>
          </w:rPr>
          <w:t>instructed</w:t>
        </w:r>
        <w:r w:rsidR="00A47034">
          <w:rPr>
            <w:color w:val="FF0000"/>
          </w:rPr>
          <w:t xml:space="preserve"> as follows:</w:t>
        </w:r>
      </w:ins>
    </w:p>
    <w:p w14:paraId="5D0469E2" w14:textId="078AD228" w:rsidR="003E53BA" w:rsidRDefault="003E53BA" w:rsidP="003E53BA">
      <w:pPr>
        <w:pStyle w:val="Heading3"/>
        <w:rPr>
          <w:ins w:id="346" w:author="Peacock, David, F/S" w:date="2024-10-14T15:06:00Z"/>
        </w:rPr>
        <w:pPrChange w:id="347" w:author="Peacock, David, F/S" w:date="2024-10-14T15:06:00Z">
          <w:pPr>
            <w:pStyle w:val="BodyText"/>
          </w:pPr>
        </w:pPrChange>
      </w:pPr>
      <w:ins w:id="348" w:author="Peacock, David, F/S" w:date="2024-10-14T15:06:00Z">
        <w:r>
          <w:t>Static Stretch</w:t>
        </w:r>
      </w:ins>
    </w:p>
    <w:p w14:paraId="0E737EAC" w14:textId="1FB0CF10" w:rsidR="00E83B3D" w:rsidRPr="0096653A" w:rsidRDefault="00E83B3D" w:rsidP="003E53BA">
      <w:pPr>
        <w:pStyle w:val="BodyText"/>
        <w:rPr>
          <w:ins w:id="349" w:author="Peacock, David, F/S" w:date="2024-10-14T13:22:00Z"/>
          <w:color w:val="FF0000"/>
        </w:rPr>
      </w:pPr>
      <w:ins w:id="350" w:author="Peacock, David, F/S" w:date="2024-10-14T13:22:00Z">
        <w:r w:rsidRPr="0096653A">
          <w:rPr>
            <w:color w:val="FF0000"/>
          </w:rPr>
          <w:t xml:space="preserve">The </w:t>
        </w:r>
      </w:ins>
      <w:ins w:id="351" w:author="Peacock, David, F/S" w:date="2024-10-14T15:03:00Z">
        <w:r w:rsidR="00697093">
          <w:rPr>
            <w:color w:val="FF0000"/>
          </w:rPr>
          <w:t>static stretch</w:t>
        </w:r>
      </w:ins>
      <w:ins w:id="352" w:author="Peacock, David, F/S" w:date="2024-10-14T13:22:00Z">
        <w:r w:rsidRPr="0096653A">
          <w:rPr>
            <w:color w:val="FF0000"/>
          </w:rPr>
          <w:t xml:space="preserve"> protocol consist</w:t>
        </w:r>
      </w:ins>
      <w:ins w:id="353" w:author="Peacock, David, F/S" w:date="2024-10-14T15:04:00Z">
        <w:r w:rsidR="004B5E27">
          <w:rPr>
            <w:color w:val="FF0000"/>
          </w:rPr>
          <w:t>s</w:t>
        </w:r>
      </w:ins>
      <w:ins w:id="354" w:author="Peacock, David, F/S" w:date="2024-10-14T13:22:00Z">
        <w:r w:rsidRPr="0096653A">
          <w:rPr>
            <w:color w:val="FF0000"/>
          </w:rPr>
          <w:t xml:space="preserve"> of a one-legged standing quadriceps stretch by flexing the knee of one leg and pulling and holding the foot against the buttocks. The individual should feel the stretch in the mid-thigh area; if needed, the hip can be extended and held to further increase the stretch until it is felt in the quadriceps. The gluteal and hamstrings are stretched by standing upright, crossing one foot in front of the other, bending over by flexing at the hips, keeping the rear-most knee straight, and attempting to touch the floor. The stretch should be felt in the hamstrings and glutes of the leg with the foot behind the other. The individual may slightly bias their bodyweight to one or other side to increase the stretch until it is felt in the hamstring. The calf is stretched by being prone and supported on outstretched arms as at the start of a press-up, and then place one foot on top of the other and flex the ankle of the foot on the ground, keeping both knees straight. This action should stretch the gastrocnemius and soleus muscles and the Achilles tendon and be felt in the belly of the calf. The hands can be ‘walked’ towards the feet, lifting the buttock higher to increase the stretch if required. The stretches are then repeated on the other leg. All stretches are held </w:t>
        </w:r>
        <w:r w:rsidRPr="0096653A">
          <w:rPr>
            <w:color w:val="FF0000"/>
          </w:rPr>
          <w:lastRenderedPageBreak/>
          <w:t>static for 30 seconds without bouncing or releasing. These protocols provide three minutes of static stretching.</w:t>
        </w:r>
      </w:ins>
    </w:p>
    <w:p w14:paraId="7FA1F27B" w14:textId="2D5D7568" w:rsidR="003E53BA" w:rsidRDefault="003E53BA" w:rsidP="003E53BA">
      <w:pPr>
        <w:pStyle w:val="Heading3"/>
        <w:rPr>
          <w:ins w:id="355" w:author="Peacock, David, F/S" w:date="2024-10-14T15:06:00Z"/>
        </w:rPr>
        <w:pPrChange w:id="356" w:author="Peacock, David, F/S" w:date="2024-10-14T15:06:00Z">
          <w:pPr>
            <w:pStyle w:val="BodyText"/>
          </w:pPr>
        </w:pPrChange>
      </w:pPr>
      <w:ins w:id="357" w:author="Peacock, David, F/S" w:date="2024-10-14T15:06:00Z">
        <w:r>
          <w:t>Dynamic Stretch</w:t>
        </w:r>
      </w:ins>
    </w:p>
    <w:p w14:paraId="7FCF4C78" w14:textId="336D3549" w:rsidR="00E83B3D" w:rsidRPr="0096653A" w:rsidRDefault="00E83B3D" w:rsidP="00E83B3D">
      <w:pPr>
        <w:pStyle w:val="BodyText"/>
        <w:rPr>
          <w:ins w:id="358" w:author="Peacock, David, F/S" w:date="2024-10-14T13:22:00Z"/>
          <w:color w:val="FF0000"/>
        </w:rPr>
      </w:pPr>
      <w:ins w:id="359" w:author="Peacock, David, F/S" w:date="2024-10-14T13:22:00Z">
        <w:r w:rsidRPr="0096653A">
          <w:rPr>
            <w:color w:val="FF0000"/>
          </w:rPr>
          <w:t xml:space="preserve">The </w:t>
        </w:r>
      </w:ins>
      <w:ins w:id="360" w:author="Peacock, David, F/S" w:date="2024-10-14T15:04:00Z">
        <w:r w:rsidR="004B5E27">
          <w:rPr>
            <w:color w:val="FF0000"/>
          </w:rPr>
          <w:t>dynamic stretch</w:t>
        </w:r>
      </w:ins>
      <w:ins w:id="361" w:author="Peacock, David, F/S" w:date="2024-10-14T13:22:00Z">
        <w:r w:rsidRPr="0096653A">
          <w:rPr>
            <w:color w:val="FF0000"/>
          </w:rPr>
          <w:t xml:space="preserve"> protocol consists of a standing one-legged quadriceps stretch as described in the </w:t>
        </w:r>
      </w:ins>
      <w:ins w:id="362" w:author="Peacock, David, F/S" w:date="2024-10-14T15:04:00Z">
        <w:r w:rsidR="004B5E27">
          <w:rPr>
            <w:color w:val="FF0000"/>
          </w:rPr>
          <w:t>static st</w:t>
        </w:r>
      </w:ins>
      <w:ins w:id="363" w:author="Peacock, David, F/S" w:date="2024-10-14T15:05:00Z">
        <w:r w:rsidR="004B5E27">
          <w:rPr>
            <w:color w:val="FF0000"/>
          </w:rPr>
          <w:t>retch</w:t>
        </w:r>
      </w:ins>
      <w:ins w:id="364" w:author="Peacock, David, F/S" w:date="2024-10-14T13:22:00Z">
        <w:r w:rsidRPr="0096653A">
          <w:rPr>
            <w:color w:val="FF0000"/>
          </w:rPr>
          <w:t xml:space="preserve"> protocol; however, once the stretch is felt, the foot is released, and after taking one step, the stretch is repeated on the other leg. This alternating process continues for one minute. The gluteal and hamstrings are stretched by placing one foot slightly in front of the other, and by flexing the ankle and keeping the heel on the ground, the sole is raised. Then, keeping both knees straight, the participant flexes at the hips and bends over, and in the same motion with arms straight, makes a scooping motion by brushing the fingers on the ground from rear to front. Then after a step, the process is repeated using the other foot and continues for one minute. The calves are stretched in the prone position supported on outstretched arms like the start of a press-up, and the hips are then raised slightly. The ankle on one leg is flexed, and the knee is bent slightly, causing a stretch that is felt in the calf. The ankle is then relaxed, and the knee straightened before repeating on the other leg. This process alternates between legs, causing a foot ‘pumping’ motion for one minute.</w:t>
        </w:r>
      </w:ins>
    </w:p>
    <w:p w14:paraId="283F76D7" w14:textId="77777777" w:rsidR="00E83B3D" w:rsidRPr="0096653A" w:rsidRDefault="00E83B3D" w:rsidP="00E83B3D">
      <w:pPr>
        <w:pStyle w:val="BodyText"/>
        <w:rPr>
          <w:ins w:id="365" w:author="Peacock, David, F/S" w:date="2024-10-14T13:22:00Z"/>
          <w:color w:val="FF0000"/>
        </w:rPr>
      </w:pPr>
      <w:ins w:id="366" w:author="Peacock, David, F/S" w:date="2024-10-14T13:22:00Z">
        <w:r w:rsidRPr="0096653A">
          <w:rPr>
            <w:color w:val="FF0000"/>
          </w:rPr>
          <w:t>Once all groups have completed their stretching protocol, the jump assessment process is repeated, and the highest of the three post-stretch jump attempts for each individual is recorded.</w:t>
        </w:r>
      </w:ins>
    </w:p>
    <w:p w14:paraId="40A63CCC" w14:textId="10AB2FA8" w:rsidR="00341627" w:rsidRPr="00341627" w:rsidDel="00E83B3D" w:rsidRDefault="00E83B3D">
      <w:pPr>
        <w:rPr>
          <w:del w:id="367" w:author="Peacock, David, F/S" w:date="2024-10-14T13:22:00Z"/>
        </w:rPr>
        <w:pPrChange w:id="368" w:author="David Peacock" w:date="2024-10-13T16:58:00Z">
          <w:pPr>
            <w:pStyle w:val="BodyText"/>
          </w:pPr>
        </w:pPrChange>
      </w:pPr>
      <w:moveToRangeStart w:id="369" w:author="Peacock, David, F/S" w:date="2024-10-14T13:23:00Z" w:name="move179804605"/>
      <w:moveTo w:id="370" w:author="Peacock, David, F/S" w:date="2024-10-14T13:23:00Z">
        <w:r w:rsidRPr="00341627">
          <w:rPr>
            <w:color w:val="auto"/>
          </w:rPr>
          <w:t xml:space="preserve">Data were collected and </w:t>
        </w:r>
      </w:moveTo>
      <w:ins w:id="371" w:author="Peacock, David, F/S" w:date="2024-10-14T15:06:00Z">
        <w:r w:rsidR="00C941A8">
          <w:rPr>
            <w:color w:val="auto"/>
          </w:rPr>
          <w:t>electron</w:t>
        </w:r>
      </w:ins>
      <w:ins w:id="372" w:author="Peacock, David, F/S" w:date="2024-10-14T15:07:00Z">
        <w:r w:rsidR="00C941A8">
          <w:rPr>
            <w:color w:val="auto"/>
          </w:rPr>
          <w:t xml:space="preserve">ically </w:t>
        </w:r>
      </w:ins>
      <w:moveTo w:id="373" w:author="Peacock, David, F/S" w:date="2024-10-14T13:23:00Z">
        <w:r w:rsidRPr="00341627">
          <w:rPr>
            <w:color w:val="auto"/>
          </w:rPr>
          <w:t>organi</w:t>
        </w:r>
        <w:r>
          <w:rPr>
            <w:color w:val="auto"/>
          </w:rPr>
          <w:t>s</w:t>
        </w:r>
        <w:r w:rsidRPr="00341627">
          <w:rPr>
            <w:color w:val="auto"/>
          </w:rPr>
          <w:t xml:space="preserve">ed in a CSV file </w:t>
        </w:r>
      </w:moveTo>
      <w:ins w:id="374" w:author="Peacock, David, F/S" w:date="2024-10-14T15:07:00Z">
        <w:r w:rsidR="00C941A8">
          <w:rPr>
            <w:color w:val="auto"/>
          </w:rPr>
          <w:t>to be analysed</w:t>
        </w:r>
      </w:ins>
      <w:moveTo w:id="375" w:author="Peacock, David, F/S" w:date="2024-10-14T13:23:00Z">
        <w:del w:id="376" w:author="Peacock, David, F/S" w:date="2024-10-14T15:07:00Z">
          <w:r w:rsidRPr="00341627" w:rsidDel="00C941A8">
            <w:rPr>
              <w:color w:val="auto"/>
            </w:rPr>
            <w:delText xml:space="preserve">and analysed using R Statistical Software </w:delText>
          </w:r>
        </w:del>
      </w:moveTo>
      <w:ins w:id="377" w:author="Peacock, David, F/S" w:date="2024-10-14T13:23:00Z">
        <w:r w:rsidRPr="00E83B3D">
          <w:rPr>
            <w:color w:val="auto"/>
            <w:highlight w:val="yellow"/>
            <w:rPrChange w:id="378" w:author="Peacock, David, F/S" w:date="2024-10-14T13:23:00Z">
              <w:rPr>
                <w:color w:val="auto"/>
              </w:rPr>
            </w:rPrChange>
          </w:rPr>
          <w:t>.</w:t>
        </w:r>
        <w:r>
          <w:rPr>
            <w:color w:val="auto"/>
          </w:rPr>
          <w:t xml:space="preserve"> </w:t>
        </w:r>
      </w:ins>
      <w:moveTo w:id="379" w:author="Peacock, David, F/S" w:date="2024-10-14T13:23:00Z">
        <w:del w:id="380" w:author="Peacock, David, F/S" w:date="2024-10-14T13:23:00Z">
          <w:r w:rsidRPr="00341627" w:rsidDel="00E83B3D">
            <w:rPr>
              <w:color w:val="auto"/>
            </w:rPr>
            <w:delText xml:space="preserve">(v4.2.3). </w:delText>
          </w:r>
        </w:del>
      </w:moveTo>
      <w:moveToRangeEnd w:id="369"/>
      <w:del w:id="381" w:author="Peacock, David, F/S" w:date="2024-10-14T13:22:00Z">
        <w:r w:rsidR="00341627" w:rsidRPr="00341627" w:rsidDel="00E83B3D">
          <w:delText>Participants were assigned one of the following stretching protocols for each session:</w:delText>
        </w:r>
      </w:del>
    </w:p>
    <w:p w14:paraId="734125C3" w14:textId="521FA259" w:rsidR="00763BAE" w:rsidDel="00E83B3D" w:rsidRDefault="00341627">
      <w:pPr>
        <w:pStyle w:val="Heading3"/>
        <w:rPr>
          <w:ins w:id="382" w:author="David Peacock" w:date="2024-10-13T16:58:00Z"/>
          <w:del w:id="383" w:author="Peacock, David, F/S" w:date="2024-10-14T13:22:00Z"/>
        </w:rPr>
        <w:pPrChange w:id="384" w:author="David Peacock" w:date="2024-10-13T16:58:00Z">
          <w:pPr/>
        </w:pPrChange>
      </w:pPr>
      <w:del w:id="385" w:author="Peacock, David, F/S" w:date="2024-10-14T13:22:00Z">
        <w:r w:rsidRPr="00341627" w:rsidDel="00E83B3D">
          <w:delText xml:space="preserve">Static Stretching (SS): </w:delText>
        </w:r>
      </w:del>
    </w:p>
    <w:p w14:paraId="44772D9C" w14:textId="0C1B3528" w:rsidR="00341627" w:rsidRPr="00341627" w:rsidDel="00E83B3D" w:rsidRDefault="00341627">
      <w:pPr>
        <w:rPr>
          <w:del w:id="386" w:author="Peacock, David, F/S" w:date="2024-10-14T13:22:00Z"/>
          <w:color w:val="auto"/>
        </w:rPr>
        <w:pPrChange w:id="387" w:author="David Peacock" w:date="2024-10-13T16:58:00Z">
          <w:pPr>
            <w:pStyle w:val="BodyText"/>
            <w:numPr>
              <w:numId w:val="6"/>
            </w:numPr>
            <w:tabs>
              <w:tab w:val="num" w:pos="720"/>
            </w:tabs>
            <w:ind w:left="720" w:hanging="360"/>
          </w:pPr>
        </w:pPrChange>
      </w:pPr>
      <w:del w:id="388" w:author="Peacock, David, F/S" w:date="2024-10-14T13:22:00Z">
        <w:r w:rsidRPr="00341627" w:rsidDel="00E83B3D">
          <w:rPr>
            <w:color w:val="auto"/>
          </w:rPr>
          <w:delText>Participants performed static stretches targeting the major leg muscles (hamstrings, quadriceps, and calves). Each stretch was held for 30 seconds without bouncing, and the total stretching duration was three minutes.</w:delText>
        </w:r>
      </w:del>
    </w:p>
    <w:p w14:paraId="7656C1A2" w14:textId="5B7651BD" w:rsidR="00763BAE" w:rsidDel="00E83B3D" w:rsidRDefault="00341627">
      <w:pPr>
        <w:pStyle w:val="Heading3"/>
        <w:rPr>
          <w:ins w:id="389" w:author="David Peacock" w:date="2024-10-13T16:58:00Z"/>
          <w:del w:id="390" w:author="Peacock, David, F/S" w:date="2024-10-14T13:22:00Z"/>
        </w:rPr>
        <w:pPrChange w:id="391" w:author="David Peacock" w:date="2024-10-13T16:59:00Z">
          <w:pPr/>
        </w:pPrChange>
      </w:pPr>
      <w:del w:id="392" w:author="Peacock, David, F/S" w:date="2024-10-14T13:22:00Z">
        <w:r w:rsidRPr="00341627" w:rsidDel="00E83B3D">
          <w:delText xml:space="preserve">Dynamic Stretching (DS): </w:delText>
        </w:r>
      </w:del>
    </w:p>
    <w:p w14:paraId="2B1D88CC" w14:textId="321B2976" w:rsidR="00341627" w:rsidRPr="00341627" w:rsidDel="00E83B3D" w:rsidRDefault="00341627">
      <w:pPr>
        <w:rPr>
          <w:del w:id="393" w:author="Peacock, David, F/S" w:date="2024-10-14T13:22:00Z"/>
          <w:color w:val="auto"/>
        </w:rPr>
        <w:pPrChange w:id="394" w:author="David Peacock" w:date="2024-10-13T16:58:00Z">
          <w:pPr>
            <w:pStyle w:val="BodyText"/>
            <w:numPr>
              <w:numId w:val="6"/>
            </w:numPr>
            <w:tabs>
              <w:tab w:val="num" w:pos="720"/>
            </w:tabs>
            <w:ind w:left="720" w:hanging="360"/>
          </w:pPr>
        </w:pPrChange>
      </w:pPr>
      <w:del w:id="395" w:author="Peacock, David, F/S" w:date="2024-10-14T13:22:00Z">
        <w:r w:rsidRPr="00341627" w:rsidDel="00E83B3D">
          <w:rPr>
            <w:color w:val="auto"/>
          </w:rPr>
          <w:delText>Participants performed dynamic stretches that targeted the same muscle groups. These included knee grabs, glute stretches, and calf pumps, repeated for three minutes.</w:delText>
        </w:r>
      </w:del>
    </w:p>
    <w:p w14:paraId="6D2E6B87" w14:textId="77301FA2" w:rsidR="00763BAE" w:rsidDel="00E83B3D" w:rsidRDefault="00341627">
      <w:pPr>
        <w:pStyle w:val="Heading3"/>
        <w:rPr>
          <w:ins w:id="396" w:author="David Peacock" w:date="2024-10-13T16:59:00Z"/>
          <w:del w:id="397" w:author="Peacock, David, F/S" w:date="2024-10-14T13:22:00Z"/>
        </w:rPr>
        <w:pPrChange w:id="398" w:author="David Peacock" w:date="2024-10-13T16:59:00Z">
          <w:pPr/>
        </w:pPrChange>
      </w:pPr>
      <w:del w:id="399" w:author="Peacock, David, F/S" w:date="2024-10-14T13:22:00Z">
        <w:r w:rsidRPr="00341627" w:rsidDel="00E83B3D">
          <w:delText xml:space="preserve">No Stretch (NS): </w:delText>
        </w:r>
      </w:del>
    </w:p>
    <w:p w14:paraId="2715CCC2" w14:textId="6A9C99D2" w:rsidR="00341627" w:rsidRPr="00341627" w:rsidDel="00E83B3D" w:rsidRDefault="00341627">
      <w:pPr>
        <w:rPr>
          <w:del w:id="400" w:author="Peacock, David, F/S" w:date="2024-10-14T13:22:00Z"/>
          <w:color w:val="auto"/>
        </w:rPr>
        <w:pPrChange w:id="401" w:author="David Peacock" w:date="2024-10-13T16:58:00Z">
          <w:pPr>
            <w:pStyle w:val="BodyText"/>
            <w:numPr>
              <w:numId w:val="6"/>
            </w:numPr>
            <w:tabs>
              <w:tab w:val="num" w:pos="720"/>
            </w:tabs>
            <w:ind w:left="720" w:hanging="360"/>
          </w:pPr>
        </w:pPrChange>
      </w:pPr>
      <w:del w:id="402" w:author="Peacock, David, F/S" w:date="2024-10-14T13:22:00Z">
        <w:r w:rsidRPr="00341627" w:rsidDel="00E83B3D">
          <w:rPr>
            <w:color w:val="auto"/>
          </w:rPr>
          <w:delText>Participants in the control condition rested passively for three minutes without any stretching activity.</w:delText>
        </w:r>
      </w:del>
    </w:p>
    <w:p w14:paraId="43308733" w14:textId="143D00E7" w:rsidR="00763BAE" w:rsidDel="00E83B3D" w:rsidRDefault="00341627">
      <w:pPr>
        <w:pStyle w:val="Heading2"/>
        <w:rPr>
          <w:ins w:id="403" w:author="David Peacock" w:date="2024-10-13T16:57:00Z"/>
          <w:del w:id="404" w:author="Peacock, David, F/S" w:date="2024-10-14T13:22:00Z"/>
        </w:rPr>
        <w:pPrChange w:id="405" w:author="David Peacock" w:date="2024-10-13T16:59:00Z">
          <w:pPr>
            <w:pStyle w:val="BodyText"/>
          </w:pPr>
        </w:pPrChange>
      </w:pPr>
      <w:del w:id="406" w:author="Peacock, David, F/S" w:date="2024-10-14T13:22:00Z">
        <w:r w:rsidRPr="00341627" w:rsidDel="00E83B3D">
          <w:delText>4. Post-Stretch Vertical Jump Test</w:delText>
        </w:r>
        <w:r w:rsidRPr="00341627" w:rsidDel="00E83B3D">
          <w:br/>
        </w:r>
      </w:del>
    </w:p>
    <w:p w14:paraId="0A5CEF5E" w14:textId="3BB1D086" w:rsidR="00341627" w:rsidRPr="00341627" w:rsidDel="00E83B3D" w:rsidRDefault="00341627">
      <w:pPr>
        <w:rPr>
          <w:del w:id="407" w:author="Peacock, David, F/S" w:date="2024-10-14T13:23:00Z"/>
          <w:color w:val="auto"/>
        </w:rPr>
        <w:pPrChange w:id="408" w:author="David Peacock" w:date="2024-10-13T16:58:00Z">
          <w:pPr>
            <w:pStyle w:val="BodyText"/>
          </w:pPr>
        </w:pPrChange>
      </w:pPr>
      <w:del w:id="409" w:author="Peacock, David, F/S" w:date="2024-10-14T13:22:00Z">
        <w:r w:rsidRPr="00341627" w:rsidDel="00E83B3D">
          <w:rPr>
            <w:color w:val="auto"/>
          </w:rPr>
          <w:delText>After the completion of the stretching protocols, participants performed three more vertical jumps. The highest jump was recorded as the post-stretch measurement. This was repeated for each session (static, dynamic, and control</w:delText>
        </w:r>
      </w:del>
      <w:del w:id="410" w:author="Peacock, David, F/S" w:date="2024-10-14T13:23:00Z">
        <w:r w:rsidRPr="00341627" w:rsidDel="00E83B3D">
          <w:rPr>
            <w:color w:val="auto"/>
          </w:rPr>
          <w:delText>).</w:delText>
        </w:r>
      </w:del>
    </w:p>
    <w:p w14:paraId="2A57A82A" w14:textId="2B89A92B" w:rsidR="00341627" w:rsidRPr="00341627" w:rsidDel="00E83B3D" w:rsidRDefault="00341627">
      <w:pPr>
        <w:pStyle w:val="Heading2"/>
        <w:rPr>
          <w:del w:id="411" w:author="Peacock, David, F/S" w:date="2024-10-14T13:23:00Z"/>
        </w:rPr>
        <w:pPrChange w:id="412" w:author="David Peacock" w:date="2024-10-13T16:59:00Z">
          <w:pPr>
            <w:pStyle w:val="BodyText"/>
          </w:pPr>
        </w:pPrChange>
      </w:pPr>
      <w:del w:id="413" w:author="Peacock, David, F/S" w:date="2024-10-14T13:23:00Z">
        <w:r w:rsidRPr="00341627" w:rsidDel="00E83B3D">
          <w:delText>Equipment and Procedures</w:delText>
        </w:r>
      </w:del>
    </w:p>
    <w:p w14:paraId="52D1DB14" w14:textId="62783685" w:rsidR="00763BAE" w:rsidDel="00E83B3D" w:rsidRDefault="00341627">
      <w:pPr>
        <w:pStyle w:val="Heading3"/>
        <w:rPr>
          <w:ins w:id="414" w:author="David Peacock" w:date="2024-10-13T16:59:00Z"/>
          <w:del w:id="415" w:author="Peacock, David, F/S" w:date="2024-10-14T13:22:00Z"/>
        </w:rPr>
        <w:pPrChange w:id="416" w:author="David Peacock" w:date="2024-10-13T16:59:00Z">
          <w:pPr/>
        </w:pPrChange>
      </w:pPr>
      <w:del w:id="417" w:author="Peacock, David, F/S" w:date="2024-10-14T13:22:00Z">
        <w:r w:rsidRPr="00341627" w:rsidDel="00E83B3D">
          <w:delText xml:space="preserve">Marker and Measuring Tape: </w:delText>
        </w:r>
      </w:del>
    </w:p>
    <w:p w14:paraId="7FDB23E1" w14:textId="0DABBC51" w:rsidR="00341627" w:rsidRPr="00341627" w:rsidDel="00E83B3D" w:rsidRDefault="00341627">
      <w:pPr>
        <w:rPr>
          <w:del w:id="418" w:author="Peacock, David, F/S" w:date="2024-10-14T13:22:00Z"/>
          <w:color w:val="auto"/>
        </w:rPr>
        <w:pPrChange w:id="419" w:author="David Peacock" w:date="2024-10-13T16:58:00Z">
          <w:pPr>
            <w:pStyle w:val="BodyText"/>
            <w:numPr>
              <w:numId w:val="7"/>
            </w:numPr>
            <w:tabs>
              <w:tab w:val="num" w:pos="720"/>
            </w:tabs>
            <w:ind w:left="720" w:hanging="360"/>
          </w:pPr>
        </w:pPrChange>
      </w:pPr>
      <w:del w:id="420" w:author="Peacock, David, F/S" w:date="2024-10-14T13:22:00Z">
        <w:r w:rsidRPr="00341627" w:rsidDel="00E83B3D">
          <w:rPr>
            <w:color w:val="auto"/>
          </w:rPr>
          <w:delText>Used to measure vertical jump height. Participants reached up with one hand to set the baseline reach height and performed their jumps. All three attempts were marked down, with the highest displacement during the jump being recorded</w:delText>
        </w:r>
        <w:r w:rsidR="006942D5" w:rsidDel="00E83B3D">
          <w:rPr>
            <w:color w:val="auto"/>
          </w:rPr>
          <w:delText>.</w:delText>
        </w:r>
      </w:del>
    </w:p>
    <w:p w14:paraId="329AE276" w14:textId="6BE0F1FE" w:rsidR="00763BAE" w:rsidDel="00E83B3D" w:rsidRDefault="00341627">
      <w:pPr>
        <w:pStyle w:val="Heading3"/>
        <w:rPr>
          <w:ins w:id="421" w:author="David Peacock" w:date="2024-10-13T16:59:00Z"/>
          <w:del w:id="422" w:author="Peacock, David, F/S" w:date="2024-10-14T13:22:00Z"/>
        </w:rPr>
        <w:pPrChange w:id="423" w:author="David Peacock" w:date="2024-10-13T16:59:00Z">
          <w:pPr/>
        </w:pPrChange>
      </w:pPr>
      <w:del w:id="424" w:author="Peacock, David, F/S" w:date="2024-10-14T13:22:00Z">
        <w:r w:rsidRPr="00341627" w:rsidDel="00E83B3D">
          <w:delText xml:space="preserve">Rowing Ergometer: </w:delText>
        </w:r>
      </w:del>
    </w:p>
    <w:p w14:paraId="14FC59AA" w14:textId="11BCEBF2" w:rsidR="00341627" w:rsidRPr="00341627" w:rsidDel="00E83B3D" w:rsidRDefault="00341627">
      <w:pPr>
        <w:rPr>
          <w:del w:id="425" w:author="Peacock, David, F/S" w:date="2024-10-14T13:22:00Z"/>
          <w:color w:val="auto"/>
        </w:rPr>
        <w:pPrChange w:id="426" w:author="David Peacock" w:date="2024-10-13T16:58:00Z">
          <w:pPr>
            <w:pStyle w:val="BodyText"/>
            <w:numPr>
              <w:numId w:val="7"/>
            </w:numPr>
            <w:tabs>
              <w:tab w:val="num" w:pos="720"/>
            </w:tabs>
            <w:ind w:left="720" w:hanging="360"/>
          </w:pPr>
        </w:pPrChange>
      </w:pPr>
      <w:del w:id="427" w:author="Peacock, David, F/S" w:date="2024-10-14T13:22:00Z">
        <w:r w:rsidRPr="00341627" w:rsidDel="00E83B3D">
          <w:rPr>
            <w:color w:val="auto"/>
          </w:rPr>
          <w:delText>Used for the standardi</w:delText>
        </w:r>
        <w:r w:rsidR="006942D5" w:rsidDel="00E83B3D">
          <w:rPr>
            <w:color w:val="auto"/>
          </w:rPr>
          <w:delText>s</w:delText>
        </w:r>
        <w:r w:rsidRPr="00341627" w:rsidDel="00E83B3D">
          <w:rPr>
            <w:color w:val="auto"/>
          </w:rPr>
          <w:delText>ed warm-up (approx. 500 meters in three minutes) or an alternative light aerobic warm-up such as jogging shuttles was allowed.</w:delText>
        </w:r>
      </w:del>
    </w:p>
    <w:p w14:paraId="13E8979B" w14:textId="7C716B5A" w:rsidR="00763BAE" w:rsidDel="00E83B3D" w:rsidRDefault="00341627">
      <w:pPr>
        <w:pStyle w:val="Heading3"/>
        <w:rPr>
          <w:ins w:id="428" w:author="David Peacock" w:date="2024-10-13T16:59:00Z"/>
          <w:del w:id="429" w:author="Peacock, David, F/S" w:date="2024-10-14T13:22:00Z"/>
        </w:rPr>
        <w:pPrChange w:id="430" w:author="David Peacock" w:date="2024-10-13T16:59:00Z">
          <w:pPr/>
        </w:pPrChange>
      </w:pPr>
      <w:del w:id="431" w:author="Peacock, David, F/S" w:date="2024-10-14T13:22:00Z">
        <w:r w:rsidRPr="00341627" w:rsidDel="00E83B3D">
          <w:delText xml:space="preserve">Ambient Temperature Control: </w:delText>
        </w:r>
      </w:del>
    </w:p>
    <w:p w14:paraId="30088A07" w14:textId="251A9CB8" w:rsidR="00341627" w:rsidRPr="00341627" w:rsidDel="00E83B3D" w:rsidRDefault="00341627">
      <w:pPr>
        <w:rPr>
          <w:del w:id="432" w:author="Peacock, David, F/S" w:date="2024-10-14T13:22:00Z"/>
          <w:color w:val="auto"/>
        </w:rPr>
        <w:pPrChange w:id="433" w:author="David Peacock" w:date="2024-10-13T16:58:00Z">
          <w:pPr>
            <w:pStyle w:val="BodyText"/>
            <w:numPr>
              <w:numId w:val="7"/>
            </w:numPr>
            <w:tabs>
              <w:tab w:val="num" w:pos="720"/>
            </w:tabs>
            <w:ind w:left="720" w:hanging="360"/>
          </w:pPr>
        </w:pPrChange>
      </w:pPr>
      <w:del w:id="434" w:author="Peacock, David, F/S" w:date="2024-10-14T13:22:00Z">
        <w:r w:rsidRPr="00341627" w:rsidDel="00E83B3D">
          <w:rPr>
            <w:color w:val="auto"/>
          </w:rPr>
          <w:delText>Temperature and humidity were recorded each day to ensure consistency in environmental conditions during testing.</w:delText>
        </w:r>
      </w:del>
    </w:p>
    <w:p w14:paraId="52A3FC05" w14:textId="318E650C" w:rsidR="00341627" w:rsidRPr="00341627" w:rsidDel="00E83B3D" w:rsidRDefault="00341627">
      <w:pPr>
        <w:pStyle w:val="Heading2"/>
        <w:rPr>
          <w:del w:id="435" w:author="Peacock, David, F/S" w:date="2024-10-14T13:23:00Z"/>
        </w:rPr>
        <w:pPrChange w:id="436" w:author="David Peacock" w:date="2024-10-13T16:59:00Z">
          <w:pPr>
            <w:pStyle w:val="BodyText"/>
          </w:pPr>
        </w:pPrChange>
      </w:pPr>
      <w:del w:id="437" w:author="Peacock, David, F/S" w:date="2024-10-14T13:23:00Z">
        <w:r w:rsidRPr="00341627" w:rsidDel="00E83B3D">
          <w:delText>Data Collection and Analysis</w:delText>
        </w:r>
      </w:del>
    </w:p>
    <w:p w14:paraId="78081E9C" w14:textId="14577DE7" w:rsidR="00341627" w:rsidRPr="00341627" w:rsidRDefault="00341627">
      <w:pPr>
        <w:rPr>
          <w:color w:val="auto"/>
        </w:rPr>
        <w:pPrChange w:id="438" w:author="David Peacock" w:date="2024-10-13T16:58:00Z">
          <w:pPr>
            <w:pStyle w:val="BodyText"/>
          </w:pPr>
        </w:pPrChange>
      </w:pPr>
      <w:r w:rsidRPr="00341627">
        <w:rPr>
          <w:color w:val="auto"/>
        </w:rPr>
        <w:t xml:space="preserve">Jump height differences were calculated by subtracting pre-stretch jump height from post-stretch jump height. </w:t>
      </w:r>
      <w:moveFromRangeStart w:id="439" w:author="Peacock, David, F/S" w:date="2024-10-14T13:23:00Z" w:name="move179804605"/>
      <w:moveFrom w:id="440" w:author="Peacock, David, F/S" w:date="2024-10-14T13:23:00Z">
        <w:r w:rsidRPr="00341627" w:rsidDel="00E83B3D">
          <w:rPr>
            <w:color w:val="auto"/>
          </w:rPr>
          <w:t>Data were collected and organi</w:t>
        </w:r>
        <w:r w:rsidR="006942D5" w:rsidDel="00E83B3D">
          <w:rPr>
            <w:color w:val="auto"/>
          </w:rPr>
          <w:t>s</w:t>
        </w:r>
        <w:r w:rsidRPr="00341627" w:rsidDel="00E83B3D">
          <w:rPr>
            <w:color w:val="auto"/>
          </w:rPr>
          <w:t xml:space="preserve">ed in a CSV file and analysed using R Statistical Software (v4.2.3). </w:t>
        </w:r>
      </w:moveFrom>
      <w:moveFromRangeEnd w:id="439"/>
      <w:r w:rsidRPr="00341627">
        <w:rPr>
          <w:color w:val="auto"/>
        </w:rPr>
        <w:t>Descriptive statistics, including mean, median, standard deviation, and range, were calculated for each stretching condition</w:t>
      </w:r>
      <w:ins w:id="441" w:author="Peacock, David, F/S" w:date="2024-10-14T15:07:00Z">
        <w:r w:rsidR="002C143A">
          <w:rPr>
            <w:color w:val="auto"/>
          </w:rPr>
          <w:t>, see table 1.</w:t>
        </w:r>
      </w:ins>
      <w:del w:id="442" w:author="Peacock, David, F/S" w:date="2024-10-14T15:07:00Z">
        <w:r w:rsidRPr="00341627" w:rsidDel="002C143A">
          <w:rPr>
            <w:color w:val="auto"/>
          </w:rPr>
          <w:delText>.</w:delText>
        </w:r>
      </w:del>
    </w:p>
    <w:p w14:paraId="6A8B3BDC" w14:textId="2C77B151" w:rsidR="00341627" w:rsidRPr="00341627" w:rsidDel="001F315E" w:rsidRDefault="00341627">
      <w:pPr>
        <w:rPr>
          <w:del w:id="443" w:author="Peacock, David, F/S" w:date="2024-10-14T13:24:00Z"/>
          <w:color w:val="auto"/>
        </w:rPr>
        <w:pPrChange w:id="444" w:author="David Peacock" w:date="2024-10-13T16:58:00Z">
          <w:pPr>
            <w:pStyle w:val="BodyText"/>
          </w:pPr>
        </w:pPrChange>
      </w:pPr>
      <w:del w:id="445" w:author="Peacock, David, F/S" w:date="2024-10-14T13:24:00Z">
        <w:r w:rsidRPr="00341627" w:rsidDel="001F315E">
          <w:rPr>
            <w:color w:val="auto"/>
          </w:rPr>
          <w:lastRenderedPageBreak/>
          <w:delText xml:space="preserve">The normality of the data was assessed using the Shapiro-Wilk test, and a repeated measures ANOVA was conducted to compare the effects of SS, DS, and NS on vertical jump performance. Post-hoc analysis with Tukey’s HSD was used to </w:delText>
        </w:r>
        <w:r w:rsidR="006942D5" w:rsidDel="001F315E">
          <w:rPr>
            <w:color w:val="auto"/>
          </w:rPr>
          <w:delText>explore significant findings further</w:delText>
        </w:r>
        <w:r w:rsidRPr="00341627" w:rsidDel="001F315E">
          <w:rPr>
            <w:color w:val="auto"/>
          </w:rPr>
          <w:delText>. Effect size (η²) and confidence intervals (CI) were reported where relevant.</w:delText>
        </w:r>
      </w:del>
    </w:p>
    <w:p w14:paraId="7A84440E" w14:textId="7DC08186" w:rsidR="00341627" w:rsidRPr="00341627" w:rsidDel="001F315E" w:rsidRDefault="00341627">
      <w:pPr>
        <w:pStyle w:val="Heading2"/>
        <w:rPr>
          <w:del w:id="446" w:author="Peacock, David, F/S" w:date="2024-10-14T13:24:00Z"/>
        </w:rPr>
        <w:pPrChange w:id="447" w:author="David Peacock" w:date="2024-10-13T16:59:00Z">
          <w:pPr>
            <w:pStyle w:val="BodyText"/>
          </w:pPr>
        </w:pPrChange>
      </w:pPr>
      <w:r w:rsidRPr="00341627">
        <w:t>Key Consideration</w:t>
      </w:r>
      <w:ins w:id="448" w:author="Peacock, David, F/S" w:date="2024-10-14T15:07:00Z">
        <w:r w:rsidR="002C143A">
          <w:t>s</w:t>
        </w:r>
      </w:ins>
      <w:del w:id="449" w:author="Peacock, David, F/S" w:date="2024-10-14T13:24:00Z">
        <w:r w:rsidRPr="00341627" w:rsidDel="001F315E">
          <w:delText>s</w:delText>
        </w:r>
      </w:del>
    </w:p>
    <w:p w14:paraId="01B7F361" w14:textId="77777777" w:rsidR="00763BAE" w:rsidRDefault="00341627">
      <w:pPr>
        <w:pStyle w:val="Heading2"/>
        <w:rPr>
          <w:ins w:id="450" w:author="David Peacock" w:date="2024-10-13T16:59:00Z"/>
        </w:rPr>
        <w:pPrChange w:id="451" w:author="Peacock, David, F/S" w:date="2024-10-14T13:24:00Z">
          <w:pPr>
            <w:pStyle w:val="BodyText"/>
            <w:numPr>
              <w:numId w:val="8"/>
            </w:numPr>
            <w:tabs>
              <w:tab w:val="num" w:pos="720"/>
            </w:tabs>
            <w:ind w:left="720" w:hanging="360"/>
          </w:pPr>
        </w:pPrChange>
      </w:pPr>
      <w:del w:id="452" w:author="Peacock, David, F/S" w:date="2024-10-14T13:24:00Z">
        <w:r w:rsidRPr="00341627" w:rsidDel="001F315E">
          <w:delText>Minimi</w:delText>
        </w:r>
        <w:r w:rsidR="006942D5" w:rsidDel="001F315E">
          <w:delText>s</w:delText>
        </w:r>
        <w:r w:rsidRPr="00341627" w:rsidDel="001F315E">
          <w:delText xml:space="preserve">ing Fatigue: </w:delText>
        </w:r>
      </w:del>
    </w:p>
    <w:p w14:paraId="3F33C4D2" w14:textId="6DC72F36" w:rsidR="00341627" w:rsidRPr="00341627" w:rsidDel="004E6AA1" w:rsidRDefault="001F315E" w:rsidP="00B259ED">
      <w:pPr>
        <w:rPr>
          <w:del w:id="453" w:author="Peacock, David, F/S" w:date="2024-10-14T13:25:00Z"/>
        </w:rPr>
        <w:pPrChange w:id="454" w:author="Peacock, David, F/S" w:date="2024-10-14T15:08:00Z">
          <w:pPr>
            <w:pStyle w:val="BodyText"/>
            <w:numPr>
              <w:numId w:val="8"/>
            </w:numPr>
            <w:tabs>
              <w:tab w:val="num" w:pos="720"/>
            </w:tabs>
            <w:ind w:left="720" w:hanging="360"/>
          </w:pPr>
        </w:pPrChange>
      </w:pPr>
      <w:ins w:id="455" w:author="Peacock, David, F/S" w:date="2024-10-14T13:24:00Z">
        <w:r>
          <w:t xml:space="preserve">Participants were asked to wear </w:t>
        </w:r>
        <w:r w:rsidR="005022AC">
          <w:t xml:space="preserve">the same shoes for each </w:t>
        </w:r>
      </w:ins>
      <w:ins w:id="456" w:author="Peacock, David, F/S" w:date="2024-10-14T13:25:00Z">
        <w:r w:rsidR="005022AC">
          <w:t>day to reduce variability.</w:t>
        </w:r>
      </w:ins>
      <w:ins w:id="457" w:author="Peacock, David, F/S" w:date="2024-10-14T15:09:00Z">
        <w:r w:rsidR="00B259ED">
          <w:t xml:space="preserve"> </w:t>
        </w:r>
      </w:ins>
      <w:r w:rsidR="00341627" w:rsidRPr="00341627">
        <w:t>Testing sessions were conducted on consecutive days with sufficient rest between jump attempts to minimi</w:t>
      </w:r>
      <w:r w:rsidR="006942D5">
        <w:t>s</w:t>
      </w:r>
      <w:r w:rsidR="00341627" w:rsidRPr="00341627">
        <w:t>e fatigue.</w:t>
      </w:r>
      <w:ins w:id="458" w:author="Peacock, David, F/S" w:date="2024-10-14T15:08:00Z">
        <w:r w:rsidR="004F72D6">
          <w:t xml:space="preserve"> </w:t>
        </w:r>
      </w:ins>
    </w:p>
    <w:p w14:paraId="263A1BDB" w14:textId="58C7B7E0" w:rsidR="00763BAE" w:rsidDel="004F72D6" w:rsidRDefault="00341627" w:rsidP="00B259ED">
      <w:pPr>
        <w:rPr>
          <w:ins w:id="459" w:author="David Peacock" w:date="2024-10-13T16:59:00Z"/>
          <w:del w:id="460" w:author="Peacock, David, F/S" w:date="2024-10-14T15:08:00Z"/>
        </w:rPr>
        <w:pPrChange w:id="461" w:author="Peacock, David, F/S" w:date="2024-10-14T15:08:00Z">
          <w:pPr>
            <w:pStyle w:val="BodyText"/>
            <w:numPr>
              <w:numId w:val="8"/>
            </w:numPr>
            <w:tabs>
              <w:tab w:val="num" w:pos="720"/>
            </w:tabs>
            <w:ind w:left="720" w:hanging="360"/>
          </w:pPr>
        </w:pPrChange>
      </w:pPr>
      <w:del w:id="462" w:author="Peacock, David, F/S" w:date="2024-10-14T13:25:00Z">
        <w:r w:rsidRPr="00341627" w:rsidDel="004E6AA1">
          <w:delText>Consistency of Conditions:</w:delText>
        </w:r>
      </w:del>
    </w:p>
    <w:p w14:paraId="40129052" w14:textId="15BBA564" w:rsidR="00341627" w:rsidRPr="00341627" w:rsidRDefault="00341627" w:rsidP="00B259ED">
      <w:pPr>
        <w:pPrChange w:id="463" w:author="Peacock, David, F/S" w:date="2024-10-14T15:08:00Z">
          <w:pPr>
            <w:pStyle w:val="BodyText"/>
            <w:numPr>
              <w:numId w:val="8"/>
            </w:numPr>
            <w:tabs>
              <w:tab w:val="num" w:pos="720"/>
            </w:tabs>
            <w:ind w:left="720" w:hanging="360"/>
          </w:pPr>
        </w:pPrChange>
      </w:pPr>
      <w:del w:id="464" w:author="Peacock, David, F/S" w:date="2024-10-14T15:07:00Z">
        <w:r w:rsidRPr="00341627" w:rsidDel="002C143A">
          <w:delText xml:space="preserve"> </w:delText>
        </w:r>
      </w:del>
      <w:r w:rsidRPr="00341627">
        <w:t>All tests were conducted indoors under controlled environmental conditions, and participants were instructed to maintain consistent sleep, nutrition, and activity patterns throughout the experiment.</w:t>
      </w:r>
    </w:p>
    <w:p w14:paraId="71AC8D37" w14:textId="64A1A0F5" w:rsidR="004204A7" w:rsidRPr="006741A2" w:rsidDel="00B259ED" w:rsidRDefault="004204A7" w:rsidP="00FE1415">
      <w:pPr>
        <w:pStyle w:val="BodyText"/>
        <w:rPr>
          <w:del w:id="465" w:author="Peacock, David, F/S" w:date="2024-10-14T15:09:00Z"/>
          <w:color w:val="auto"/>
        </w:rPr>
      </w:pPr>
    </w:p>
    <w:p w14:paraId="03B25B17" w14:textId="7E020625" w:rsidR="004204A7" w:rsidRPr="006741A2" w:rsidDel="00B259ED" w:rsidRDefault="008F48E6" w:rsidP="00FE1415">
      <w:pPr>
        <w:pStyle w:val="Heading1"/>
        <w:rPr>
          <w:del w:id="466" w:author="Peacock, David, F/S" w:date="2024-10-14T15:09:00Z"/>
          <w:color w:val="FF0000"/>
        </w:rPr>
      </w:pPr>
      <w:bookmarkStart w:id="467" w:name="method"/>
      <w:bookmarkEnd w:id="467"/>
      <w:del w:id="468" w:author="Peacock, David, F/S" w:date="2024-10-14T15:09:00Z">
        <w:r w:rsidRPr="006741A2" w:rsidDel="00B259ED">
          <w:rPr>
            <w:color w:val="FF0000"/>
          </w:rPr>
          <w:delText>Sample R Code</w:delText>
        </w:r>
      </w:del>
    </w:p>
    <w:p w14:paraId="4A532ADC" w14:textId="77777777" w:rsidR="00E06157" w:rsidRDefault="00E06157">
      <w:pPr>
        <w:rPr>
          <w:rFonts w:eastAsiaTheme="majorEastAsia" w:cstheme="majorBidi"/>
          <w:b/>
          <w:bCs/>
        </w:rPr>
      </w:pPr>
      <w:bookmarkStart w:id="469" w:name="sample-r-code"/>
      <w:bookmarkEnd w:id="469"/>
      <w:r>
        <w:br w:type="page"/>
      </w:r>
    </w:p>
    <w:p w14:paraId="6C5D283E" w14:textId="3C98BB38" w:rsidR="004204A7" w:rsidRPr="006741A2" w:rsidRDefault="008F48E6" w:rsidP="00FE1415">
      <w:pPr>
        <w:pStyle w:val="Heading1"/>
      </w:pPr>
      <w:r w:rsidRPr="006741A2">
        <w:lastRenderedPageBreak/>
        <w:t>Results</w:t>
      </w:r>
    </w:p>
    <w:p w14:paraId="7F2839C3" w14:textId="40E1285B" w:rsidR="00E1238A" w:rsidRDefault="00E1238A" w:rsidP="00FE1415">
      <w:pPr>
        <w:pStyle w:val="FirstParagraph"/>
        <w:rPr>
          <w:color w:val="auto"/>
        </w:rPr>
      </w:pPr>
      <w:r w:rsidRPr="006741A2">
        <w:rPr>
          <w:color w:val="auto"/>
        </w:rPr>
        <w:t>All statistical analysis was carried out using R Statistical Software (v4.4.1; R Core Team, 2021)</w:t>
      </w:r>
      <w:ins w:id="470" w:author="Peacock, David, F/S" w:date="2024-10-14T15:17:00Z">
        <w:r w:rsidR="00854C47">
          <w:rPr>
            <w:color w:val="auto"/>
          </w:rPr>
          <w:t>, see Annex B</w:t>
        </w:r>
      </w:ins>
      <w:r w:rsidRPr="006741A2">
        <w:rPr>
          <w:color w:val="auto"/>
        </w:rPr>
        <w:t xml:space="preserve">, and an alpha level of .05 </w:t>
      </w:r>
      <w:r>
        <w:rPr>
          <w:color w:val="auto"/>
        </w:rPr>
        <w:t>wa</w:t>
      </w:r>
      <w:r w:rsidRPr="006741A2">
        <w:rPr>
          <w:color w:val="auto"/>
        </w:rPr>
        <w:t xml:space="preserve">s used throughout. </w:t>
      </w:r>
    </w:p>
    <w:p w14:paraId="4CDDB6C7" w14:textId="6BCF3330" w:rsidR="004204A7" w:rsidRPr="006741A2" w:rsidRDefault="008F48E6" w:rsidP="00FE1415">
      <w:pPr>
        <w:pStyle w:val="FirstParagraph"/>
      </w:pPr>
      <w:r w:rsidRPr="006741A2">
        <w:t>The study</w:t>
      </w:r>
      <w:r w:rsidR="00E1238A">
        <w:t xml:space="preserve"> </w:t>
      </w:r>
      <w:r w:rsidRPr="006741A2">
        <w:t>consisted of 11 participants aged 21 to 55 years (</w:t>
      </w:r>
      <w:r w:rsidRPr="006741A2">
        <w:rPr>
          <w:i/>
          <w:iCs/>
        </w:rPr>
        <w:t>M</w:t>
      </w:r>
      <w:r w:rsidRPr="006741A2">
        <w:t xml:space="preserve"> = 34.0, </w:t>
      </w:r>
      <w:r w:rsidRPr="006741A2">
        <w:rPr>
          <w:i/>
          <w:iCs/>
        </w:rPr>
        <w:t xml:space="preserve">SD = </w:t>
      </w:r>
      <w:r w:rsidRPr="006741A2">
        <w:t xml:space="preserve">9.5). The </w:t>
      </w:r>
      <w:r w:rsidR="00E1238A">
        <w:rPr>
          <w:color w:val="auto"/>
        </w:rPr>
        <w:t>cohort</w:t>
      </w:r>
      <w:r w:rsidRPr="006741A2">
        <w:rPr>
          <w:color w:val="auto"/>
        </w:rPr>
        <w:t xml:space="preserve"> </w:t>
      </w:r>
      <w:r w:rsidR="00300772" w:rsidRPr="006741A2">
        <w:rPr>
          <w:color w:val="auto"/>
        </w:rPr>
        <w:t xml:space="preserve">was </w:t>
      </w:r>
      <w:r w:rsidRPr="006741A2">
        <w:rPr>
          <w:color w:val="auto"/>
        </w:rPr>
        <w:t>composed of five females (45.5%) and six males (54.5%).</w:t>
      </w:r>
      <w:r w:rsidRPr="0096653A">
        <w:rPr>
          <w:color w:val="0070C0"/>
        </w:rPr>
        <w:t xml:space="preserve"> All participants were self-assessed as healthy by a </w:t>
      </w:r>
      <w:r w:rsidRPr="0096653A">
        <w:rPr>
          <w:i/>
          <w:iCs/>
          <w:color w:val="0070C0"/>
        </w:rPr>
        <w:t>Participant Pre-testing Self-assessment form</w:t>
      </w:r>
      <w:r w:rsidRPr="0096653A">
        <w:rPr>
          <w:color w:val="0070C0"/>
        </w:rPr>
        <w:t xml:space="preserve"> and regularly participated in physical activity</w:t>
      </w:r>
      <w:r w:rsidR="00300772" w:rsidRPr="0096653A">
        <w:rPr>
          <w:color w:val="0070C0"/>
        </w:rPr>
        <w:t>,</w:t>
      </w:r>
      <w:r w:rsidRPr="0096653A">
        <w:rPr>
          <w:color w:val="0070C0"/>
        </w:rPr>
        <w:t xml:space="preserve"> including jumping</w:t>
      </w:r>
      <w:ins w:id="471" w:author="Peacock, David, F/S" w:date="2024-10-14T15:17:00Z">
        <w:r w:rsidR="00D72B4A">
          <w:rPr>
            <w:color w:val="0070C0"/>
          </w:rPr>
          <w:t>, see Annex A</w:t>
        </w:r>
      </w:ins>
      <w:r w:rsidRPr="0096653A">
        <w:rPr>
          <w:color w:val="0070C0"/>
        </w:rPr>
        <w:t>.</w:t>
      </w:r>
    </w:p>
    <w:p w14:paraId="70B9CBA1" w14:textId="6F7BEE5E" w:rsidR="004204A7" w:rsidRPr="006741A2" w:rsidRDefault="008F48E6" w:rsidP="00FE1415">
      <w:pPr>
        <w:pStyle w:val="FirstParagraph"/>
        <w:rPr>
          <w:color w:val="auto"/>
        </w:rPr>
      </w:pPr>
      <w:r w:rsidRPr="006741A2">
        <w:rPr>
          <w:color w:val="auto"/>
        </w:rPr>
        <w:t>The results of the jump performance are summarised in</w:t>
      </w:r>
      <w:r w:rsidR="00410524" w:rsidRPr="006741A2">
        <w:rPr>
          <w:color w:val="auto"/>
        </w:rPr>
        <w:t xml:space="preserve"> </w:t>
      </w:r>
      <w:r w:rsidR="00410524" w:rsidRPr="006741A2">
        <w:rPr>
          <w:color w:val="auto"/>
        </w:rPr>
        <w:fldChar w:fldCharType="begin"/>
      </w:r>
      <w:r w:rsidR="00410524" w:rsidRPr="006741A2">
        <w:rPr>
          <w:color w:val="auto"/>
        </w:rPr>
        <w:instrText xml:space="preserve"> REF _Ref179535919 \h </w:instrText>
      </w:r>
      <w:r w:rsidR="00FE1415">
        <w:rPr>
          <w:color w:val="auto"/>
        </w:rPr>
        <w:instrText xml:space="preserve"> \* MERGEFORMAT </w:instrText>
      </w:r>
      <w:r w:rsidR="00410524" w:rsidRPr="006741A2">
        <w:rPr>
          <w:color w:val="auto"/>
        </w:rPr>
      </w:r>
      <w:r w:rsidR="00410524" w:rsidRPr="006741A2">
        <w:rPr>
          <w:color w:val="auto"/>
        </w:rPr>
        <w:fldChar w:fldCharType="separate"/>
      </w:r>
      <w:ins w:id="472" w:author="Peacock, David, F/S" w:date="2024-10-14T15:44:00Z">
        <w:r w:rsidR="00D16B0D" w:rsidRPr="00E06157">
          <w:t>Table</w:t>
        </w:r>
        <w:r w:rsidR="00D16B0D" w:rsidRPr="006741A2">
          <w:t xml:space="preserve"> </w:t>
        </w:r>
        <w:r w:rsidR="00D16B0D">
          <w:t>1</w:t>
        </w:r>
      </w:ins>
      <w:del w:id="473" w:author="Peacock, David, F/S" w:date="2024-10-14T15:44:00Z">
        <w:r w:rsidR="00713964" w:rsidRPr="006741A2" w:rsidDel="00D16B0D">
          <w:delText xml:space="preserve">Table </w:delText>
        </w:r>
        <w:r w:rsidR="00713964" w:rsidDel="00D16B0D">
          <w:delText>1</w:delText>
        </w:r>
      </w:del>
      <w:r w:rsidR="00410524" w:rsidRPr="006741A2">
        <w:rPr>
          <w:color w:val="auto"/>
        </w:rPr>
        <w:fldChar w:fldCharType="end"/>
      </w:r>
      <w:r w:rsidRPr="006741A2">
        <w:rPr>
          <w:color w:val="auto"/>
        </w:rPr>
        <w:t>. Participants showed an increase in jump height after static stretching (</w:t>
      </w:r>
      <w:r w:rsidRPr="006741A2">
        <w:rPr>
          <w:i/>
          <w:iCs/>
          <w:color w:val="auto"/>
        </w:rPr>
        <w:t>M</w:t>
      </w:r>
      <w:r w:rsidRPr="006741A2">
        <w:rPr>
          <w:color w:val="auto"/>
        </w:rPr>
        <w:t xml:space="preserve"> = 3.5 cm, </w:t>
      </w:r>
      <w:r w:rsidRPr="006741A2">
        <w:rPr>
          <w:i/>
          <w:iCs/>
          <w:color w:val="auto"/>
        </w:rPr>
        <w:t>SD</w:t>
      </w:r>
      <w:r w:rsidRPr="006741A2">
        <w:rPr>
          <w:color w:val="auto"/>
        </w:rPr>
        <w:t xml:space="preserve"> = 2.5), an increase after dynamic stretching (</w:t>
      </w:r>
      <w:r w:rsidRPr="006741A2">
        <w:rPr>
          <w:i/>
          <w:iCs/>
          <w:color w:val="auto"/>
        </w:rPr>
        <w:t>M</w:t>
      </w:r>
      <w:r w:rsidRPr="006741A2">
        <w:rPr>
          <w:color w:val="auto"/>
        </w:rPr>
        <w:t xml:space="preserve"> = 4.0 cm, </w:t>
      </w:r>
      <w:r w:rsidRPr="006741A2">
        <w:rPr>
          <w:i/>
          <w:iCs/>
          <w:color w:val="auto"/>
        </w:rPr>
        <w:t>SD</w:t>
      </w:r>
      <w:r w:rsidRPr="006741A2">
        <w:rPr>
          <w:color w:val="auto"/>
        </w:rPr>
        <w:t xml:space="preserve"> 3.3), and minimal change in the control condition (</w:t>
      </w:r>
      <w:r w:rsidRPr="006741A2">
        <w:rPr>
          <w:i/>
          <w:iCs/>
          <w:color w:val="auto"/>
        </w:rPr>
        <w:t>M</w:t>
      </w:r>
      <w:r w:rsidRPr="006741A2">
        <w:rPr>
          <w:color w:val="auto"/>
        </w:rPr>
        <w:t xml:space="preserve"> = </w:t>
      </w:r>
      <w:r w:rsidRPr="00F77097">
        <w:rPr>
          <w:color w:val="auto"/>
        </w:rPr>
        <w:t>1.</w:t>
      </w:r>
      <w:r w:rsidR="00F77097" w:rsidRPr="00F77097">
        <w:rPr>
          <w:color w:val="auto"/>
        </w:rPr>
        <w:t>9</w:t>
      </w:r>
      <w:r w:rsidRPr="00F77097">
        <w:rPr>
          <w:color w:val="auto"/>
        </w:rPr>
        <w:t xml:space="preserve"> cm</w:t>
      </w:r>
      <w:r w:rsidRPr="006741A2">
        <w:rPr>
          <w:color w:val="auto"/>
        </w:rPr>
        <w:t xml:space="preserve">, </w:t>
      </w:r>
      <w:r w:rsidRPr="006741A2">
        <w:rPr>
          <w:i/>
          <w:iCs/>
          <w:color w:val="auto"/>
        </w:rPr>
        <w:t>SD</w:t>
      </w:r>
      <w:r w:rsidRPr="006741A2">
        <w:rPr>
          <w:color w:val="auto"/>
        </w:rPr>
        <w:t xml:space="preserve"> = 1.4)</w:t>
      </w:r>
      <w:r w:rsidR="005D61F9">
        <w:rPr>
          <w:color w:val="auto"/>
        </w:rPr>
        <w:t xml:space="preserve"> as shown in </w:t>
      </w:r>
      <w:r w:rsidR="005D61F9">
        <w:rPr>
          <w:color w:val="auto"/>
        </w:rPr>
        <w:fldChar w:fldCharType="begin"/>
      </w:r>
      <w:r w:rsidR="005D61F9">
        <w:rPr>
          <w:color w:val="auto"/>
        </w:rPr>
        <w:instrText xml:space="preserve"> REF _Ref179551287 \h </w:instrText>
      </w:r>
      <w:r w:rsidR="005D61F9">
        <w:rPr>
          <w:color w:val="auto"/>
        </w:rPr>
      </w:r>
      <w:r w:rsidR="005D61F9">
        <w:rPr>
          <w:color w:val="auto"/>
        </w:rPr>
        <w:fldChar w:fldCharType="separate"/>
      </w:r>
      <w:ins w:id="474" w:author="Peacock, David, F/S" w:date="2024-10-14T15:44:00Z">
        <w:r w:rsidR="00D16B0D" w:rsidRPr="00E06157">
          <w:t xml:space="preserve">Figure </w:t>
        </w:r>
        <w:r w:rsidR="00D16B0D">
          <w:rPr>
            <w:noProof/>
          </w:rPr>
          <w:t>1</w:t>
        </w:r>
      </w:ins>
      <w:del w:id="475" w:author="Peacock, David, F/S" w:date="2024-10-14T15:44:00Z">
        <w:r w:rsidR="005D61F9" w:rsidRPr="00E06157" w:rsidDel="00D16B0D">
          <w:delText xml:space="preserve">Figure </w:delText>
        </w:r>
        <w:r w:rsidR="005D61F9" w:rsidRPr="00E06157" w:rsidDel="00D16B0D">
          <w:rPr>
            <w:noProof/>
          </w:rPr>
          <w:delText>1</w:delText>
        </w:r>
      </w:del>
      <w:r w:rsidR="005D61F9">
        <w:rPr>
          <w:color w:val="auto"/>
        </w:rPr>
        <w:fldChar w:fldCharType="end"/>
      </w:r>
      <w:r w:rsidRPr="006741A2">
        <w:rPr>
          <w:color w:val="auto"/>
        </w:rPr>
        <w:t>.</w:t>
      </w:r>
    </w:p>
    <w:p w14:paraId="77AF3B43" w14:textId="2E9816F1" w:rsidR="00410524" w:rsidRDefault="00410524" w:rsidP="00E06157">
      <w:pPr>
        <w:pStyle w:val="Caption"/>
      </w:pPr>
      <w:bookmarkStart w:id="476" w:name="_Ref179535919"/>
      <w:r w:rsidRPr="00E06157">
        <w:t>Table</w:t>
      </w:r>
      <w:r w:rsidRPr="006741A2">
        <w:t xml:space="preserve"> </w:t>
      </w:r>
      <w:r w:rsidRPr="006741A2">
        <w:fldChar w:fldCharType="begin"/>
      </w:r>
      <w:r w:rsidRPr="006741A2">
        <w:instrText xml:space="preserve"> SEQ Table \* ARABIC </w:instrText>
      </w:r>
      <w:r w:rsidRPr="006741A2">
        <w:fldChar w:fldCharType="separate"/>
      </w:r>
      <w:r w:rsidR="00D16B0D">
        <w:rPr>
          <w:noProof/>
        </w:rPr>
        <w:t>1</w:t>
      </w:r>
      <w:r w:rsidRPr="006741A2">
        <w:fldChar w:fldCharType="end"/>
      </w:r>
      <w:bookmarkEnd w:id="476"/>
    </w:p>
    <w:p w14:paraId="03ABF65C" w14:textId="0A4C5F7E" w:rsidR="00B36037" w:rsidRPr="00713964" w:rsidRDefault="00B36037" w:rsidP="00E06157">
      <w:pPr>
        <w:pStyle w:val="Figure"/>
        <w:ind w:firstLine="90"/>
        <w:rPr>
          <w:i/>
          <w:iCs/>
        </w:rPr>
      </w:pPr>
      <w:r w:rsidRPr="00713964">
        <w:rPr>
          <w:i/>
          <w:iCs/>
        </w:rPr>
        <w:t>Descriptive Statistics for Jump Modalities</w:t>
      </w:r>
    </w:p>
    <w:tbl>
      <w:tblPr>
        <w:tblStyle w:val="TableGrid"/>
        <w:tblW w:w="0" w:type="auto"/>
        <w:tblLook w:val="04A0" w:firstRow="1" w:lastRow="0" w:firstColumn="1" w:lastColumn="0" w:noHBand="0" w:noVBand="1"/>
      </w:tblPr>
      <w:tblGrid>
        <w:gridCol w:w="1620"/>
        <w:gridCol w:w="1260"/>
        <w:gridCol w:w="1260"/>
        <w:gridCol w:w="1314"/>
        <w:gridCol w:w="1315"/>
        <w:gridCol w:w="1128"/>
        <w:gridCol w:w="1129"/>
      </w:tblGrid>
      <w:tr w:rsidR="004204A7" w:rsidRPr="00B36037" w14:paraId="5D7EE904" w14:textId="77777777" w:rsidTr="00D8115D">
        <w:trPr>
          <w:trHeight w:val="552"/>
        </w:trPr>
        <w:tc>
          <w:tcPr>
            <w:tcW w:w="1620" w:type="dxa"/>
            <w:tcBorders>
              <w:top w:val="single" w:sz="4" w:space="0" w:color="auto"/>
              <w:left w:val="nil"/>
              <w:bottom w:val="nil"/>
              <w:right w:val="nil"/>
            </w:tcBorders>
            <w:vAlign w:val="center"/>
          </w:tcPr>
          <w:p w14:paraId="22C5C970" w14:textId="77777777" w:rsidR="004204A7" w:rsidRPr="00B36037" w:rsidRDefault="008F48E6" w:rsidP="00D8115D">
            <w:pPr>
              <w:pStyle w:val="FirstParagraph"/>
              <w:spacing w:before="0" w:after="0"/>
              <w:ind w:firstLine="0"/>
              <w:jc w:val="center"/>
            </w:pPr>
            <w:r w:rsidRPr="00B36037">
              <w:rPr>
                <w:color w:val="000000"/>
              </w:rPr>
              <w:t>Condition</w:t>
            </w:r>
          </w:p>
        </w:tc>
        <w:tc>
          <w:tcPr>
            <w:tcW w:w="2520" w:type="dxa"/>
            <w:gridSpan w:val="2"/>
            <w:tcBorders>
              <w:top w:val="single" w:sz="4" w:space="0" w:color="auto"/>
              <w:left w:val="nil"/>
              <w:right w:val="nil"/>
            </w:tcBorders>
            <w:vAlign w:val="center"/>
          </w:tcPr>
          <w:p w14:paraId="18CDA189" w14:textId="3FB7A923" w:rsidR="004204A7" w:rsidRPr="00B36037" w:rsidRDefault="008F48E6" w:rsidP="00D8115D">
            <w:pPr>
              <w:pStyle w:val="FirstParagraph"/>
              <w:spacing w:before="0" w:after="0"/>
              <w:ind w:firstLine="0"/>
              <w:jc w:val="center"/>
            </w:pPr>
            <w:r w:rsidRPr="00B36037">
              <w:rPr>
                <w:color w:val="000000"/>
              </w:rPr>
              <w:t>Jump Before</w:t>
            </w:r>
          </w:p>
        </w:tc>
        <w:tc>
          <w:tcPr>
            <w:tcW w:w="2629" w:type="dxa"/>
            <w:gridSpan w:val="2"/>
            <w:tcBorders>
              <w:top w:val="single" w:sz="4" w:space="0" w:color="auto"/>
              <w:left w:val="nil"/>
              <w:right w:val="nil"/>
            </w:tcBorders>
            <w:vAlign w:val="center"/>
          </w:tcPr>
          <w:p w14:paraId="23BAC210" w14:textId="1B9BEDAF" w:rsidR="004204A7" w:rsidRPr="00B36037" w:rsidRDefault="008F48E6" w:rsidP="00D8115D">
            <w:pPr>
              <w:pStyle w:val="FirstParagraph"/>
              <w:spacing w:before="0" w:after="0"/>
              <w:ind w:firstLine="0"/>
              <w:jc w:val="center"/>
            </w:pPr>
            <w:r w:rsidRPr="00B36037">
              <w:rPr>
                <w:color w:val="000000"/>
              </w:rPr>
              <w:t>Jump After</w:t>
            </w:r>
          </w:p>
        </w:tc>
        <w:tc>
          <w:tcPr>
            <w:tcW w:w="2257" w:type="dxa"/>
            <w:gridSpan w:val="2"/>
            <w:tcBorders>
              <w:top w:val="single" w:sz="4" w:space="0" w:color="auto"/>
              <w:left w:val="nil"/>
              <w:right w:val="nil"/>
            </w:tcBorders>
            <w:vAlign w:val="center"/>
          </w:tcPr>
          <w:p w14:paraId="4EB3A99E" w14:textId="4E343667" w:rsidR="004204A7" w:rsidRPr="00B36037" w:rsidRDefault="008F48E6" w:rsidP="00D8115D">
            <w:pPr>
              <w:pStyle w:val="FirstParagraph"/>
              <w:spacing w:before="0" w:after="0"/>
              <w:ind w:firstLine="0"/>
              <w:jc w:val="center"/>
            </w:pPr>
            <w:r w:rsidRPr="00B36037">
              <w:rPr>
                <w:color w:val="000000"/>
              </w:rPr>
              <w:t>Change</w:t>
            </w:r>
          </w:p>
        </w:tc>
      </w:tr>
      <w:tr w:rsidR="00D8115D" w:rsidRPr="00D8115D" w14:paraId="01DC171D" w14:textId="77777777" w:rsidTr="00D8115D">
        <w:trPr>
          <w:trHeight w:val="552"/>
        </w:trPr>
        <w:tc>
          <w:tcPr>
            <w:tcW w:w="1620" w:type="dxa"/>
            <w:tcBorders>
              <w:top w:val="nil"/>
              <w:left w:val="nil"/>
              <w:right w:val="nil"/>
            </w:tcBorders>
            <w:vAlign w:val="center"/>
          </w:tcPr>
          <w:p w14:paraId="0442EEA9" w14:textId="77777777" w:rsidR="00D8115D" w:rsidRPr="00D8115D" w:rsidRDefault="00D8115D" w:rsidP="00D8115D">
            <w:pPr>
              <w:pStyle w:val="FirstParagraph"/>
              <w:spacing w:before="0" w:after="0"/>
              <w:ind w:firstLine="0"/>
              <w:jc w:val="center"/>
              <w:rPr>
                <w:i/>
                <w:iCs/>
                <w:color w:val="000000"/>
              </w:rPr>
            </w:pPr>
          </w:p>
        </w:tc>
        <w:tc>
          <w:tcPr>
            <w:tcW w:w="1260" w:type="dxa"/>
            <w:tcBorders>
              <w:top w:val="single" w:sz="4" w:space="0" w:color="auto"/>
              <w:left w:val="nil"/>
              <w:right w:val="nil"/>
            </w:tcBorders>
            <w:vAlign w:val="center"/>
          </w:tcPr>
          <w:p w14:paraId="1AF5F76D" w14:textId="6B0EB77F" w:rsidR="00D8115D" w:rsidRPr="00D8115D" w:rsidRDefault="00D8115D" w:rsidP="00D8115D">
            <w:pPr>
              <w:pStyle w:val="FirstParagraph"/>
              <w:spacing w:before="0" w:after="0"/>
              <w:ind w:firstLine="0"/>
              <w:jc w:val="center"/>
              <w:rPr>
                <w:i/>
                <w:iCs/>
                <w:color w:val="000000"/>
              </w:rPr>
            </w:pPr>
            <w:r w:rsidRPr="00D8115D">
              <w:rPr>
                <w:i/>
                <w:iCs/>
                <w:color w:val="000000"/>
              </w:rPr>
              <w:t>M</w:t>
            </w:r>
          </w:p>
        </w:tc>
        <w:tc>
          <w:tcPr>
            <w:tcW w:w="1260" w:type="dxa"/>
            <w:tcBorders>
              <w:top w:val="single" w:sz="4" w:space="0" w:color="auto"/>
              <w:left w:val="nil"/>
              <w:right w:val="nil"/>
            </w:tcBorders>
            <w:vAlign w:val="center"/>
          </w:tcPr>
          <w:p w14:paraId="16CA7229" w14:textId="29A9E865" w:rsidR="00D8115D" w:rsidRPr="00D8115D" w:rsidRDefault="00D8115D" w:rsidP="00D8115D">
            <w:pPr>
              <w:pStyle w:val="FirstParagraph"/>
              <w:spacing w:before="0" w:after="0"/>
              <w:ind w:firstLine="0"/>
              <w:jc w:val="center"/>
              <w:rPr>
                <w:i/>
                <w:iCs/>
                <w:color w:val="000000"/>
              </w:rPr>
            </w:pPr>
            <w:r w:rsidRPr="00D8115D">
              <w:rPr>
                <w:i/>
                <w:iCs/>
                <w:color w:val="000000"/>
              </w:rPr>
              <w:t>SD</w:t>
            </w:r>
          </w:p>
        </w:tc>
        <w:tc>
          <w:tcPr>
            <w:tcW w:w="1314" w:type="dxa"/>
            <w:tcBorders>
              <w:top w:val="single" w:sz="4" w:space="0" w:color="auto"/>
              <w:left w:val="nil"/>
              <w:right w:val="nil"/>
            </w:tcBorders>
            <w:vAlign w:val="center"/>
          </w:tcPr>
          <w:p w14:paraId="6B0899C6" w14:textId="76452BE0" w:rsidR="00D8115D" w:rsidRPr="00D8115D" w:rsidRDefault="00D8115D" w:rsidP="00D8115D">
            <w:pPr>
              <w:pStyle w:val="FirstParagraph"/>
              <w:spacing w:before="0" w:after="0"/>
              <w:ind w:firstLine="0"/>
              <w:jc w:val="center"/>
              <w:rPr>
                <w:i/>
                <w:iCs/>
                <w:color w:val="000000"/>
              </w:rPr>
            </w:pPr>
            <w:r w:rsidRPr="00D8115D">
              <w:rPr>
                <w:i/>
                <w:iCs/>
                <w:color w:val="000000"/>
              </w:rPr>
              <w:t>M</w:t>
            </w:r>
          </w:p>
        </w:tc>
        <w:tc>
          <w:tcPr>
            <w:tcW w:w="1315" w:type="dxa"/>
            <w:tcBorders>
              <w:top w:val="single" w:sz="4" w:space="0" w:color="auto"/>
              <w:left w:val="nil"/>
              <w:right w:val="nil"/>
            </w:tcBorders>
            <w:vAlign w:val="center"/>
          </w:tcPr>
          <w:p w14:paraId="6F8A3B2D" w14:textId="66C9ADB3" w:rsidR="00D8115D" w:rsidRPr="00D8115D" w:rsidRDefault="00D8115D" w:rsidP="00D8115D">
            <w:pPr>
              <w:pStyle w:val="FirstParagraph"/>
              <w:spacing w:before="0" w:after="0"/>
              <w:ind w:firstLine="0"/>
              <w:jc w:val="center"/>
              <w:rPr>
                <w:i/>
                <w:iCs/>
                <w:color w:val="000000"/>
              </w:rPr>
            </w:pPr>
            <w:r w:rsidRPr="00D8115D">
              <w:rPr>
                <w:i/>
                <w:iCs/>
                <w:color w:val="000000"/>
              </w:rPr>
              <w:t>SD</w:t>
            </w:r>
          </w:p>
        </w:tc>
        <w:tc>
          <w:tcPr>
            <w:tcW w:w="1128" w:type="dxa"/>
            <w:tcBorders>
              <w:top w:val="single" w:sz="4" w:space="0" w:color="auto"/>
              <w:left w:val="nil"/>
              <w:right w:val="nil"/>
            </w:tcBorders>
            <w:vAlign w:val="center"/>
          </w:tcPr>
          <w:p w14:paraId="4684ADDC" w14:textId="62199F6A" w:rsidR="00D8115D" w:rsidRPr="00D8115D" w:rsidRDefault="00D8115D" w:rsidP="00D8115D">
            <w:pPr>
              <w:pStyle w:val="FirstParagraph"/>
              <w:spacing w:before="0" w:after="0"/>
              <w:ind w:firstLine="0"/>
              <w:jc w:val="center"/>
              <w:rPr>
                <w:i/>
                <w:iCs/>
                <w:color w:val="000000"/>
              </w:rPr>
            </w:pPr>
            <w:r w:rsidRPr="00D8115D">
              <w:rPr>
                <w:i/>
                <w:iCs/>
                <w:color w:val="000000"/>
              </w:rPr>
              <w:t>M</w:t>
            </w:r>
          </w:p>
        </w:tc>
        <w:tc>
          <w:tcPr>
            <w:tcW w:w="1129" w:type="dxa"/>
            <w:tcBorders>
              <w:top w:val="single" w:sz="4" w:space="0" w:color="auto"/>
              <w:left w:val="nil"/>
              <w:right w:val="nil"/>
            </w:tcBorders>
            <w:vAlign w:val="center"/>
          </w:tcPr>
          <w:p w14:paraId="250D149A" w14:textId="4E209AE5" w:rsidR="00D8115D" w:rsidRPr="00D8115D" w:rsidRDefault="00D8115D" w:rsidP="00D8115D">
            <w:pPr>
              <w:pStyle w:val="FirstParagraph"/>
              <w:spacing w:before="0" w:after="0"/>
              <w:ind w:firstLine="0"/>
              <w:jc w:val="center"/>
              <w:rPr>
                <w:i/>
                <w:iCs/>
                <w:color w:val="000000"/>
              </w:rPr>
            </w:pPr>
            <w:r w:rsidRPr="00D8115D">
              <w:rPr>
                <w:i/>
                <w:iCs/>
                <w:color w:val="000000"/>
              </w:rPr>
              <w:t>SD</w:t>
            </w:r>
          </w:p>
        </w:tc>
      </w:tr>
      <w:tr w:rsidR="00D8115D" w:rsidRPr="006741A2" w14:paraId="06A23881" w14:textId="77777777" w:rsidTr="006A1B31">
        <w:trPr>
          <w:trHeight w:val="552"/>
        </w:trPr>
        <w:tc>
          <w:tcPr>
            <w:tcW w:w="1620" w:type="dxa"/>
            <w:tcBorders>
              <w:top w:val="nil"/>
              <w:left w:val="nil"/>
              <w:bottom w:val="nil"/>
              <w:right w:val="nil"/>
            </w:tcBorders>
            <w:vAlign w:val="center"/>
          </w:tcPr>
          <w:p w14:paraId="68BE1764" w14:textId="77777777" w:rsidR="00D8115D" w:rsidRPr="00B36037" w:rsidRDefault="00D8115D" w:rsidP="00D8115D">
            <w:pPr>
              <w:pStyle w:val="FirstParagraph"/>
              <w:spacing w:before="0" w:after="0"/>
              <w:ind w:firstLine="0"/>
            </w:pPr>
            <w:r w:rsidRPr="00B36037">
              <w:rPr>
                <w:color w:val="000000"/>
              </w:rPr>
              <w:t>Static</w:t>
            </w:r>
          </w:p>
        </w:tc>
        <w:tc>
          <w:tcPr>
            <w:tcW w:w="1260" w:type="dxa"/>
            <w:tcBorders>
              <w:top w:val="nil"/>
              <w:left w:val="nil"/>
              <w:bottom w:val="nil"/>
              <w:right w:val="nil"/>
            </w:tcBorders>
            <w:vAlign w:val="center"/>
          </w:tcPr>
          <w:p w14:paraId="14E1E031" w14:textId="52EDD15A" w:rsidR="00D8115D" w:rsidRPr="00B36037" w:rsidRDefault="00D8115D" w:rsidP="00D8115D">
            <w:pPr>
              <w:pStyle w:val="FirstParagraph"/>
              <w:spacing w:before="0" w:after="0"/>
              <w:ind w:firstLine="0"/>
              <w:jc w:val="center"/>
            </w:pPr>
            <w:r w:rsidRPr="00B36037">
              <w:rPr>
                <w:color w:val="000000"/>
              </w:rPr>
              <w:t>32.7</w:t>
            </w:r>
          </w:p>
        </w:tc>
        <w:tc>
          <w:tcPr>
            <w:tcW w:w="1260" w:type="dxa"/>
            <w:tcBorders>
              <w:top w:val="nil"/>
              <w:left w:val="nil"/>
              <w:bottom w:val="nil"/>
              <w:right w:val="nil"/>
            </w:tcBorders>
            <w:vAlign w:val="center"/>
          </w:tcPr>
          <w:p w14:paraId="5F944878" w14:textId="1BB7340B" w:rsidR="00D8115D" w:rsidRPr="00B36037" w:rsidRDefault="00D8115D" w:rsidP="00D8115D">
            <w:pPr>
              <w:pStyle w:val="FirstParagraph"/>
              <w:spacing w:before="0" w:after="0"/>
              <w:ind w:firstLine="0"/>
              <w:jc w:val="center"/>
            </w:pPr>
            <w:r w:rsidRPr="00B36037">
              <w:rPr>
                <w:color w:val="000000"/>
              </w:rPr>
              <w:t>9.8</w:t>
            </w:r>
          </w:p>
        </w:tc>
        <w:tc>
          <w:tcPr>
            <w:tcW w:w="1314" w:type="dxa"/>
            <w:tcBorders>
              <w:top w:val="nil"/>
              <w:left w:val="nil"/>
              <w:bottom w:val="nil"/>
              <w:right w:val="nil"/>
            </w:tcBorders>
            <w:vAlign w:val="center"/>
          </w:tcPr>
          <w:p w14:paraId="4164AAF4" w14:textId="240D01ED" w:rsidR="00D8115D" w:rsidRPr="00B36037" w:rsidRDefault="00D8115D" w:rsidP="00D8115D">
            <w:pPr>
              <w:pStyle w:val="FirstParagraph"/>
              <w:spacing w:before="0" w:after="0"/>
              <w:ind w:firstLine="0"/>
              <w:jc w:val="center"/>
            </w:pPr>
            <w:r w:rsidRPr="00B36037">
              <w:rPr>
                <w:color w:val="000000"/>
              </w:rPr>
              <w:t>36.2</w:t>
            </w:r>
          </w:p>
        </w:tc>
        <w:tc>
          <w:tcPr>
            <w:tcW w:w="1315" w:type="dxa"/>
            <w:tcBorders>
              <w:top w:val="nil"/>
              <w:left w:val="nil"/>
              <w:bottom w:val="nil"/>
              <w:right w:val="nil"/>
            </w:tcBorders>
            <w:vAlign w:val="center"/>
          </w:tcPr>
          <w:p w14:paraId="56AD0812" w14:textId="1E1B50AA" w:rsidR="00D8115D" w:rsidRPr="00B36037" w:rsidRDefault="00D8115D" w:rsidP="00D8115D">
            <w:pPr>
              <w:pStyle w:val="FirstParagraph"/>
              <w:spacing w:before="0" w:after="0"/>
              <w:ind w:firstLine="0"/>
              <w:jc w:val="center"/>
            </w:pPr>
            <w:r w:rsidRPr="00B36037">
              <w:rPr>
                <w:color w:val="000000"/>
              </w:rPr>
              <w:t>10.5</w:t>
            </w:r>
          </w:p>
        </w:tc>
        <w:tc>
          <w:tcPr>
            <w:tcW w:w="1128" w:type="dxa"/>
            <w:tcBorders>
              <w:top w:val="nil"/>
              <w:left w:val="nil"/>
              <w:bottom w:val="nil"/>
              <w:right w:val="nil"/>
            </w:tcBorders>
            <w:vAlign w:val="center"/>
          </w:tcPr>
          <w:p w14:paraId="06965E4C" w14:textId="03F2AA5F" w:rsidR="00D8115D" w:rsidRPr="00B36037" w:rsidRDefault="00D8115D" w:rsidP="00D8115D">
            <w:pPr>
              <w:pStyle w:val="FirstParagraph"/>
              <w:spacing w:before="0" w:after="0"/>
              <w:ind w:firstLine="0"/>
              <w:jc w:val="center"/>
            </w:pPr>
            <w:r w:rsidRPr="00B36037">
              <w:rPr>
                <w:color w:val="000000"/>
              </w:rPr>
              <w:t>3.5</w:t>
            </w:r>
          </w:p>
        </w:tc>
        <w:tc>
          <w:tcPr>
            <w:tcW w:w="1129" w:type="dxa"/>
            <w:tcBorders>
              <w:top w:val="nil"/>
              <w:left w:val="nil"/>
              <w:bottom w:val="nil"/>
              <w:right w:val="nil"/>
            </w:tcBorders>
            <w:vAlign w:val="center"/>
          </w:tcPr>
          <w:p w14:paraId="471B8AA2" w14:textId="34D67087" w:rsidR="00D8115D" w:rsidRPr="00B36037" w:rsidRDefault="00D8115D" w:rsidP="00D8115D">
            <w:pPr>
              <w:pStyle w:val="FirstParagraph"/>
              <w:spacing w:before="0" w:after="0"/>
              <w:ind w:firstLine="0"/>
              <w:jc w:val="center"/>
            </w:pPr>
            <w:r w:rsidRPr="00B36037">
              <w:rPr>
                <w:color w:val="000000"/>
              </w:rPr>
              <w:t>2.5</w:t>
            </w:r>
          </w:p>
        </w:tc>
      </w:tr>
      <w:tr w:rsidR="00D8115D" w:rsidRPr="006741A2" w14:paraId="79882397" w14:textId="77777777" w:rsidTr="00617D3C">
        <w:trPr>
          <w:trHeight w:val="552"/>
        </w:trPr>
        <w:tc>
          <w:tcPr>
            <w:tcW w:w="1620" w:type="dxa"/>
            <w:tcBorders>
              <w:top w:val="nil"/>
              <w:left w:val="nil"/>
              <w:bottom w:val="nil"/>
              <w:right w:val="nil"/>
            </w:tcBorders>
            <w:vAlign w:val="center"/>
          </w:tcPr>
          <w:p w14:paraId="185E6390" w14:textId="77777777" w:rsidR="00D8115D" w:rsidRPr="00B36037" w:rsidRDefault="00D8115D" w:rsidP="00D8115D">
            <w:pPr>
              <w:pStyle w:val="FirstParagraph"/>
              <w:spacing w:before="0" w:after="0"/>
              <w:ind w:firstLine="0"/>
            </w:pPr>
            <w:r w:rsidRPr="00B36037">
              <w:rPr>
                <w:color w:val="000000"/>
              </w:rPr>
              <w:t>Dynamic</w:t>
            </w:r>
          </w:p>
        </w:tc>
        <w:tc>
          <w:tcPr>
            <w:tcW w:w="1260" w:type="dxa"/>
            <w:tcBorders>
              <w:top w:val="nil"/>
              <w:left w:val="nil"/>
              <w:bottom w:val="nil"/>
              <w:right w:val="nil"/>
            </w:tcBorders>
            <w:vAlign w:val="center"/>
          </w:tcPr>
          <w:p w14:paraId="392B6A48" w14:textId="4331B8F5" w:rsidR="00D8115D" w:rsidRPr="00B36037" w:rsidRDefault="00D8115D" w:rsidP="00D8115D">
            <w:pPr>
              <w:pStyle w:val="FirstParagraph"/>
              <w:spacing w:before="0" w:after="0"/>
              <w:ind w:firstLine="0"/>
              <w:jc w:val="center"/>
            </w:pPr>
            <w:r w:rsidRPr="00B36037">
              <w:rPr>
                <w:color w:val="000000"/>
              </w:rPr>
              <w:t>34.5</w:t>
            </w:r>
          </w:p>
        </w:tc>
        <w:tc>
          <w:tcPr>
            <w:tcW w:w="1260" w:type="dxa"/>
            <w:tcBorders>
              <w:top w:val="nil"/>
              <w:left w:val="nil"/>
              <w:bottom w:val="nil"/>
              <w:right w:val="nil"/>
            </w:tcBorders>
            <w:vAlign w:val="center"/>
          </w:tcPr>
          <w:p w14:paraId="781E55B7" w14:textId="1D99F876" w:rsidR="00D8115D" w:rsidRPr="00B36037" w:rsidRDefault="00D8115D" w:rsidP="00D8115D">
            <w:pPr>
              <w:pStyle w:val="FirstParagraph"/>
              <w:spacing w:before="0" w:after="0"/>
              <w:ind w:firstLine="0"/>
              <w:jc w:val="center"/>
            </w:pPr>
            <w:r w:rsidRPr="00B36037">
              <w:rPr>
                <w:color w:val="000000"/>
              </w:rPr>
              <w:t>8.7</w:t>
            </w:r>
          </w:p>
        </w:tc>
        <w:tc>
          <w:tcPr>
            <w:tcW w:w="1314" w:type="dxa"/>
            <w:tcBorders>
              <w:top w:val="nil"/>
              <w:left w:val="nil"/>
              <w:bottom w:val="nil"/>
              <w:right w:val="nil"/>
            </w:tcBorders>
            <w:vAlign w:val="center"/>
          </w:tcPr>
          <w:p w14:paraId="6AB3A6F6" w14:textId="4815369A" w:rsidR="00D8115D" w:rsidRPr="00B36037" w:rsidRDefault="00D8115D" w:rsidP="00D8115D">
            <w:pPr>
              <w:pStyle w:val="FirstParagraph"/>
              <w:spacing w:before="0" w:after="0"/>
              <w:ind w:firstLine="0"/>
              <w:jc w:val="center"/>
            </w:pPr>
            <w:r w:rsidRPr="00B36037">
              <w:rPr>
                <w:color w:val="000000"/>
              </w:rPr>
              <w:t>38.5</w:t>
            </w:r>
          </w:p>
        </w:tc>
        <w:tc>
          <w:tcPr>
            <w:tcW w:w="1315" w:type="dxa"/>
            <w:tcBorders>
              <w:top w:val="nil"/>
              <w:left w:val="nil"/>
              <w:bottom w:val="nil"/>
              <w:right w:val="nil"/>
            </w:tcBorders>
            <w:vAlign w:val="center"/>
          </w:tcPr>
          <w:p w14:paraId="3ECB357B" w14:textId="538959E4" w:rsidR="00D8115D" w:rsidRPr="00B36037" w:rsidRDefault="00D8115D" w:rsidP="00D8115D">
            <w:pPr>
              <w:pStyle w:val="FirstParagraph"/>
              <w:spacing w:before="0" w:after="0"/>
              <w:ind w:firstLine="0"/>
              <w:jc w:val="center"/>
            </w:pPr>
            <w:r w:rsidRPr="00B36037">
              <w:rPr>
                <w:color w:val="000000"/>
              </w:rPr>
              <w:t>10.5</w:t>
            </w:r>
          </w:p>
        </w:tc>
        <w:tc>
          <w:tcPr>
            <w:tcW w:w="1128" w:type="dxa"/>
            <w:tcBorders>
              <w:top w:val="nil"/>
              <w:left w:val="nil"/>
              <w:bottom w:val="nil"/>
              <w:right w:val="nil"/>
            </w:tcBorders>
            <w:vAlign w:val="center"/>
          </w:tcPr>
          <w:p w14:paraId="2B608111" w14:textId="440EEE5E" w:rsidR="00D8115D" w:rsidRPr="00B36037" w:rsidRDefault="00D8115D" w:rsidP="00D8115D">
            <w:pPr>
              <w:pStyle w:val="FirstParagraph"/>
              <w:spacing w:before="0" w:after="0"/>
              <w:ind w:firstLine="0"/>
              <w:jc w:val="center"/>
            </w:pPr>
            <w:r w:rsidRPr="00B36037">
              <w:rPr>
                <w:color w:val="000000"/>
              </w:rPr>
              <w:t>4.0</w:t>
            </w:r>
          </w:p>
        </w:tc>
        <w:tc>
          <w:tcPr>
            <w:tcW w:w="1129" w:type="dxa"/>
            <w:tcBorders>
              <w:top w:val="nil"/>
              <w:left w:val="nil"/>
              <w:bottom w:val="nil"/>
              <w:right w:val="nil"/>
            </w:tcBorders>
            <w:vAlign w:val="center"/>
          </w:tcPr>
          <w:p w14:paraId="14CF8E05" w14:textId="066591DA" w:rsidR="00D8115D" w:rsidRPr="00B36037" w:rsidRDefault="00D8115D" w:rsidP="00D8115D">
            <w:pPr>
              <w:pStyle w:val="FirstParagraph"/>
              <w:spacing w:before="0" w:after="0"/>
              <w:ind w:firstLine="0"/>
              <w:jc w:val="center"/>
            </w:pPr>
            <w:r w:rsidRPr="00B36037">
              <w:rPr>
                <w:color w:val="000000"/>
              </w:rPr>
              <w:t>3.3</w:t>
            </w:r>
          </w:p>
        </w:tc>
      </w:tr>
      <w:tr w:rsidR="00D8115D" w:rsidRPr="006741A2" w14:paraId="58E219B1" w14:textId="77777777" w:rsidTr="000D2410">
        <w:trPr>
          <w:trHeight w:val="552"/>
        </w:trPr>
        <w:tc>
          <w:tcPr>
            <w:tcW w:w="1620" w:type="dxa"/>
            <w:tcBorders>
              <w:top w:val="nil"/>
              <w:left w:val="nil"/>
              <w:right w:val="nil"/>
            </w:tcBorders>
            <w:vAlign w:val="center"/>
          </w:tcPr>
          <w:p w14:paraId="76CA4686" w14:textId="77777777" w:rsidR="00D8115D" w:rsidRPr="00B36037" w:rsidRDefault="00D8115D" w:rsidP="00D8115D">
            <w:pPr>
              <w:pStyle w:val="FirstParagraph"/>
              <w:spacing w:before="0" w:after="0"/>
              <w:ind w:firstLine="0"/>
            </w:pPr>
            <w:r w:rsidRPr="00B36037">
              <w:rPr>
                <w:color w:val="000000"/>
              </w:rPr>
              <w:t>Control</w:t>
            </w:r>
          </w:p>
        </w:tc>
        <w:tc>
          <w:tcPr>
            <w:tcW w:w="1260" w:type="dxa"/>
            <w:tcBorders>
              <w:top w:val="nil"/>
              <w:left w:val="nil"/>
              <w:right w:val="nil"/>
            </w:tcBorders>
            <w:vAlign w:val="center"/>
          </w:tcPr>
          <w:p w14:paraId="08A4DDAD" w14:textId="6BF8AED9" w:rsidR="00D8115D" w:rsidRPr="00B36037" w:rsidRDefault="00D8115D" w:rsidP="00D8115D">
            <w:pPr>
              <w:pStyle w:val="FirstParagraph"/>
              <w:spacing w:before="0" w:after="0"/>
              <w:ind w:firstLine="0"/>
              <w:jc w:val="center"/>
            </w:pPr>
            <w:r w:rsidRPr="00B36037">
              <w:rPr>
                <w:color w:val="000000"/>
              </w:rPr>
              <w:t>33.5</w:t>
            </w:r>
          </w:p>
        </w:tc>
        <w:tc>
          <w:tcPr>
            <w:tcW w:w="1260" w:type="dxa"/>
            <w:tcBorders>
              <w:top w:val="nil"/>
              <w:left w:val="nil"/>
              <w:right w:val="nil"/>
            </w:tcBorders>
            <w:vAlign w:val="center"/>
          </w:tcPr>
          <w:p w14:paraId="49006775" w14:textId="1A128A81" w:rsidR="00D8115D" w:rsidRPr="00B36037" w:rsidRDefault="00D8115D" w:rsidP="00D8115D">
            <w:pPr>
              <w:pStyle w:val="FirstParagraph"/>
              <w:spacing w:before="0" w:after="0"/>
              <w:ind w:firstLine="0"/>
              <w:jc w:val="center"/>
            </w:pPr>
            <w:r w:rsidRPr="00B36037">
              <w:rPr>
                <w:color w:val="000000"/>
              </w:rPr>
              <w:t>9.8</w:t>
            </w:r>
          </w:p>
        </w:tc>
        <w:tc>
          <w:tcPr>
            <w:tcW w:w="1314" w:type="dxa"/>
            <w:tcBorders>
              <w:top w:val="nil"/>
              <w:left w:val="nil"/>
              <w:right w:val="nil"/>
            </w:tcBorders>
            <w:vAlign w:val="center"/>
          </w:tcPr>
          <w:p w14:paraId="415CB613" w14:textId="08C9E304" w:rsidR="00D8115D" w:rsidRPr="00B36037" w:rsidRDefault="00D8115D" w:rsidP="00D8115D">
            <w:pPr>
              <w:pStyle w:val="FirstParagraph"/>
              <w:spacing w:before="0" w:after="0"/>
              <w:ind w:firstLine="0"/>
              <w:jc w:val="center"/>
            </w:pPr>
            <w:r w:rsidRPr="00B36037">
              <w:rPr>
                <w:color w:val="000000"/>
              </w:rPr>
              <w:t>35.5</w:t>
            </w:r>
          </w:p>
        </w:tc>
        <w:tc>
          <w:tcPr>
            <w:tcW w:w="1315" w:type="dxa"/>
            <w:tcBorders>
              <w:top w:val="nil"/>
              <w:left w:val="nil"/>
              <w:right w:val="nil"/>
            </w:tcBorders>
            <w:vAlign w:val="center"/>
          </w:tcPr>
          <w:p w14:paraId="2F8DD92F" w14:textId="014881E9" w:rsidR="00D8115D" w:rsidRPr="00B36037" w:rsidRDefault="00D8115D" w:rsidP="00D8115D">
            <w:pPr>
              <w:pStyle w:val="FirstParagraph"/>
              <w:spacing w:before="0" w:after="0"/>
              <w:ind w:firstLine="0"/>
              <w:jc w:val="center"/>
            </w:pPr>
            <w:r w:rsidRPr="00B36037">
              <w:rPr>
                <w:color w:val="000000"/>
              </w:rPr>
              <w:t>10.5</w:t>
            </w:r>
          </w:p>
        </w:tc>
        <w:tc>
          <w:tcPr>
            <w:tcW w:w="1128" w:type="dxa"/>
            <w:tcBorders>
              <w:top w:val="nil"/>
              <w:left w:val="nil"/>
              <w:right w:val="nil"/>
            </w:tcBorders>
            <w:vAlign w:val="center"/>
          </w:tcPr>
          <w:p w14:paraId="4AD50409" w14:textId="1DC32172" w:rsidR="00D8115D" w:rsidRPr="00B36037" w:rsidRDefault="00D8115D" w:rsidP="00D8115D">
            <w:pPr>
              <w:pStyle w:val="FirstParagraph"/>
              <w:spacing w:before="0" w:after="0"/>
              <w:ind w:firstLine="0"/>
              <w:jc w:val="center"/>
            </w:pPr>
            <w:r w:rsidRPr="00F77097">
              <w:rPr>
                <w:color w:val="000000"/>
              </w:rPr>
              <w:t>1.9</w:t>
            </w:r>
          </w:p>
        </w:tc>
        <w:tc>
          <w:tcPr>
            <w:tcW w:w="1129" w:type="dxa"/>
            <w:tcBorders>
              <w:top w:val="nil"/>
              <w:left w:val="nil"/>
              <w:right w:val="nil"/>
            </w:tcBorders>
            <w:vAlign w:val="center"/>
          </w:tcPr>
          <w:p w14:paraId="6FD1A634" w14:textId="1F924A18" w:rsidR="00D8115D" w:rsidRPr="00B36037" w:rsidRDefault="00D8115D" w:rsidP="00D8115D">
            <w:pPr>
              <w:pStyle w:val="FirstParagraph"/>
              <w:spacing w:before="0" w:after="0"/>
              <w:ind w:firstLine="0"/>
              <w:jc w:val="center"/>
            </w:pPr>
            <w:r w:rsidRPr="00B36037">
              <w:rPr>
                <w:color w:val="000000"/>
              </w:rPr>
              <w:t>1.4</w:t>
            </w:r>
          </w:p>
        </w:tc>
      </w:tr>
    </w:tbl>
    <w:p w14:paraId="6866D567" w14:textId="329E02D3" w:rsidR="000F7B45" w:rsidRDefault="006C2CBE" w:rsidP="006C2CBE">
      <w:pPr>
        <w:spacing w:before="240"/>
        <w:ind w:firstLine="0"/>
      </w:pPr>
      <w:r w:rsidRPr="006C2CBE">
        <w:rPr>
          <w:i/>
          <w:iCs/>
        </w:rPr>
        <w:t>Note</w:t>
      </w:r>
      <w:r>
        <w:rPr>
          <w:i/>
          <w:iCs/>
        </w:rPr>
        <w:t>.</w:t>
      </w:r>
      <w:r>
        <w:t xml:space="preserve"> Number of participants = 11. </w:t>
      </w:r>
      <w:r w:rsidRPr="006C2CBE">
        <w:rPr>
          <w:i/>
          <w:iCs/>
        </w:rPr>
        <w:t>M</w:t>
      </w:r>
      <w:r>
        <w:t xml:space="preserve"> = mean, </w:t>
      </w:r>
      <w:r w:rsidRPr="006C2CBE">
        <w:rPr>
          <w:i/>
          <w:iCs/>
        </w:rPr>
        <w:t>SD</w:t>
      </w:r>
      <w:r>
        <w:t xml:space="preserve"> = standard deviation.</w:t>
      </w:r>
      <w:r w:rsidR="000F7B45">
        <w:br w:type="page"/>
      </w:r>
    </w:p>
    <w:p w14:paraId="704EC302" w14:textId="6F3EFDDC" w:rsidR="002B6986" w:rsidRDefault="005C3D6D">
      <w:pPr>
        <w:pStyle w:val="FirstParagraph"/>
        <w:ind w:firstLine="0"/>
        <w:rPr>
          <w:ins w:id="477" w:author="Peacock, David, F/S" w:date="2024-10-14T11:42:00Z"/>
        </w:rPr>
        <w:pPrChange w:id="478" w:author="Peacock, David, F/S" w:date="2024-10-14T11:43:00Z">
          <w:pPr>
            <w:pStyle w:val="FirstParagraph"/>
          </w:pPr>
        </w:pPrChange>
      </w:pPr>
      <w:r w:rsidRPr="00134942">
        <w:rPr>
          <w:i/>
          <w:iCs/>
          <w:noProof/>
          <w:rPrChange w:id="479" w:author="Peacock, David, F/S" w:date="2024-10-14T11:43:00Z">
            <w:rPr>
              <w:noProof/>
            </w:rPr>
          </w:rPrChange>
        </w:rPr>
        <w:lastRenderedPageBreak/>
        <mc:AlternateContent>
          <mc:Choice Requires="wpg">
            <w:drawing>
              <wp:anchor distT="0" distB="0" distL="114300" distR="114300" simplePos="0" relativeHeight="251667456" behindDoc="0" locked="0" layoutInCell="1" allowOverlap="1" wp14:anchorId="0E8FCE99" wp14:editId="1A9821A6">
                <wp:simplePos x="0" y="0"/>
                <wp:positionH relativeFrom="margin">
                  <wp:align>left</wp:align>
                </wp:positionH>
                <wp:positionV relativeFrom="paragraph">
                  <wp:posOffset>47625</wp:posOffset>
                </wp:positionV>
                <wp:extent cx="5801360" cy="3619500"/>
                <wp:effectExtent l="0" t="0" r="8890" b="0"/>
                <wp:wrapTopAndBottom/>
                <wp:docPr id="1877107695" name="Group 2"/>
                <wp:cNvGraphicFramePr/>
                <a:graphic xmlns:a="http://schemas.openxmlformats.org/drawingml/2006/main">
                  <a:graphicData uri="http://schemas.microsoft.com/office/word/2010/wordprocessingGroup">
                    <wpg:wgp>
                      <wpg:cNvGrpSpPr/>
                      <wpg:grpSpPr>
                        <a:xfrm>
                          <a:off x="0" y="0"/>
                          <a:ext cx="5801360" cy="3619500"/>
                          <a:chOff x="0" y="0"/>
                          <a:chExt cx="5801360" cy="3619500"/>
                        </a:xfrm>
                      </wpg:grpSpPr>
                      <wps:wsp>
                        <wps:cNvPr id="1281652963" name="Text Box 1"/>
                        <wps:cNvSpPr txBox="1"/>
                        <wps:spPr>
                          <a:xfrm>
                            <a:off x="68580" y="0"/>
                            <a:ext cx="5732780" cy="624840"/>
                          </a:xfrm>
                          <a:prstGeom prst="rect">
                            <a:avLst/>
                          </a:prstGeom>
                          <a:solidFill>
                            <a:prstClr val="white"/>
                          </a:solidFill>
                          <a:ln>
                            <a:noFill/>
                          </a:ln>
                        </wps:spPr>
                        <wps:txbx>
                          <w:txbxContent>
                            <w:p w14:paraId="6CDA0F3C" w14:textId="5A0080AC" w:rsidR="00E06157" w:rsidRDefault="00E06157" w:rsidP="00E06157">
                              <w:pPr>
                                <w:pStyle w:val="Caption"/>
                              </w:pPr>
                              <w:bookmarkStart w:id="480" w:name="_Ref179551287"/>
                              <w:r w:rsidRPr="00E06157">
                                <w:t xml:space="preserve">Figure </w:t>
                              </w:r>
                              <w:r w:rsidRPr="00E06157">
                                <w:fldChar w:fldCharType="begin"/>
                              </w:r>
                              <w:r w:rsidRPr="00E06157">
                                <w:instrText xml:space="preserve"> SEQ Figure \* ARABIC </w:instrText>
                              </w:r>
                              <w:r w:rsidRPr="00E06157">
                                <w:fldChar w:fldCharType="separate"/>
                              </w:r>
                              <w:r w:rsidR="00D16B0D">
                                <w:rPr>
                                  <w:noProof/>
                                </w:rPr>
                                <w:t>1</w:t>
                              </w:r>
                              <w:r w:rsidRPr="00E06157">
                                <w:fldChar w:fldCharType="end"/>
                              </w:r>
                              <w:bookmarkEnd w:id="480"/>
                            </w:p>
                            <w:p w14:paraId="09031D47" w14:textId="75517124" w:rsidR="00354FB6" w:rsidRPr="00354FB6" w:rsidRDefault="00354FB6" w:rsidP="00354FB6">
                              <w:pPr>
                                <w:ind w:firstLine="0"/>
                                <w:rPr>
                                  <w:i/>
                                  <w:iCs/>
                                </w:rPr>
                              </w:pPr>
                              <w:r w:rsidRPr="00354FB6">
                                <w:rPr>
                                  <w:i/>
                                  <w:iCs/>
                                </w:rPr>
                                <w:t>Jump Height Difference by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926344912" name="Graphic 1"/>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510540"/>
                            <a:ext cx="5721985" cy="3108960"/>
                          </a:xfrm>
                          <a:prstGeom prst="rect">
                            <a:avLst/>
                          </a:prstGeom>
                        </pic:spPr>
                      </pic:pic>
                    </wpg:wgp>
                  </a:graphicData>
                </a:graphic>
              </wp:anchor>
            </w:drawing>
          </mc:Choice>
          <mc:Fallback>
            <w:pict>
              <v:group w14:anchorId="0E8FCE99" id="Group 2" o:spid="_x0000_s1026" style="position:absolute;margin-left:0;margin-top:3.75pt;width:456.8pt;height:285pt;z-index:251667456;mso-position-horizontal:left;mso-position-horizontal-relative:margin" coordsize="58013,3619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">
                <v:shapetype id="_x0000_t202" coordsize="21600,21600" o:spt="202" path="m,l,21600r21600,l21600,xe">
                  <v:stroke joinstyle="miter"/>
                  <v:path gradientshapeok="t" o:connecttype="rect"/>
                </v:shapetype>
                <v:shape id="Text Box 1" o:spid="_x0000_s1027" type="#_x0000_t202" style="position:absolute;left:685;width:57328;height:6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" stroked="f">
                  <v:textbox inset="0,0,0,0">
                    <w:txbxContent>
                      <w:p w14:paraId="6CDA0F3C" w14:textId="5A0080AC" w:rsidR="00E06157" w:rsidRDefault="00E06157" w:rsidP="00E06157">
                        <w:pPr>
                          <w:pStyle w:val="Caption"/>
                        </w:pPr>
                        <w:bookmarkStart w:id="481" w:name="_Ref179551287"/>
                        <w:r w:rsidRPr="00E06157">
                          <w:t xml:space="preserve">Figure </w:t>
                        </w:r>
                        <w:r w:rsidRPr="00E06157">
                          <w:fldChar w:fldCharType="begin"/>
                        </w:r>
                        <w:r w:rsidRPr="00E06157">
                          <w:instrText xml:space="preserve"> SEQ Figure \* ARABIC </w:instrText>
                        </w:r>
                        <w:r w:rsidRPr="00E06157">
                          <w:fldChar w:fldCharType="separate"/>
                        </w:r>
                        <w:r w:rsidR="00D16B0D">
                          <w:rPr>
                            <w:noProof/>
                          </w:rPr>
                          <w:t>1</w:t>
                        </w:r>
                        <w:r w:rsidRPr="00E06157">
                          <w:fldChar w:fldCharType="end"/>
                        </w:r>
                        <w:bookmarkEnd w:id="481"/>
                      </w:p>
                      <w:p w14:paraId="09031D47" w14:textId="75517124" w:rsidR="00354FB6" w:rsidRPr="00354FB6" w:rsidRDefault="00354FB6" w:rsidP="00354FB6">
                        <w:pPr>
                          <w:ind w:firstLine="0"/>
                          <w:rPr>
                            <w:i/>
                            <w:iCs/>
                          </w:rPr>
                        </w:pPr>
                        <w:r w:rsidRPr="00354FB6">
                          <w:rPr>
                            <w:i/>
                            <w:iCs/>
                          </w:rPr>
                          <w:t>Jump Height Difference by Condition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28" type="#_x0000_t75" style="position:absolute;top:5105;width:57219;height:31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">
                  <v:imagedata r:id="rId10" o:title=""/>
                </v:shape>
                <w10:wrap type="topAndBottom" anchorx="margin"/>
              </v:group>
            </w:pict>
          </mc:Fallback>
        </mc:AlternateContent>
      </w:r>
      <w:ins w:id="482" w:author="Peacock, David, F/S" w:date="2024-10-14T11:42:00Z">
        <w:r w:rsidRPr="00134942">
          <w:rPr>
            <w:i/>
            <w:iCs/>
            <w:rPrChange w:id="483" w:author="Peacock, David, F/S" w:date="2024-10-14T11:43:00Z">
              <w:rPr/>
            </w:rPrChange>
          </w:rPr>
          <w:t>Note.</w:t>
        </w:r>
        <w:r>
          <w:t xml:space="preserve"> Significant difference</w:t>
        </w:r>
      </w:ins>
      <w:ins w:id="484" w:author="Peacock, David, F/S" w:date="2024-10-14T11:43:00Z">
        <w:r>
          <w:t xml:space="preserve"> </w:t>
        </w:r>
        <w:r w:rsidR="00134942">
          <w:t xml:space="preserve">in jump height </w:t>
        </w:r>
        <w:r>
          <w:t xml:space="preserve">was observed between </w:t>
        </w:r>
        <w:r w:rsidR="00134942">
          <w:t>dynamic stretch and non-stretching control</w:t>
        </w:r>
      </w:ins>
      <w:ins w:id="485" w:author="Peacock, David, F/S" w:date="2024-10-14T13:25:00Z">
        <w:r w:rsidR="008F48E6">
          <w:t>.</w:t>
        </w:r>
      </w:ins>
    </w:p>
    <w:p w14:paraId="4DAB7342" w14:textId="5E2647F9" w:rsidR="00BE33ED" w:rsidRDefault="000F7B45" w:rsidP="00BE33ED">
      <w:pPr>
        <w:pStyle w:val="FirstParagraph"/>
      </w:pPr>
      <w:r w:rsidRPr="006741A2">
        <w:t xml:space="preserve">A linear mixed-effect model (LMM) was used to examine the effect of the stretch modality (fixed effect) on the difference in jump height (independent variable) before and after each stretch modality, with random intercepts for participants. The analysis was conducted using </w:t>
      </w:r>
      <w:r w:rsidR="00300772" w:rsidRPr="006741A2">
        <w:t xml:space="preserve">the </w:t>
      </w:r>
      <w:r w:rsidRPr="000F7B45">
        <w:rPr>
          <w:rStyle w:val="CodeinlineChar"/>
          <w:highlight w:val="lightGray"/>
        </w:rPr>
        <w:t>lme4</w:t>
      </w:r>
      <w:r w:rsidRPr="006741A2">
        <w:t xml:space="preserve"> package </w:t>
      </w:r>
      <w:r w:rsidRPr="008F48E6">
        <w:rPr>
          <w:highlight w:val="yellow"/>
          <w:rPrChange w:id="486" w:author="Peacock, David, F/S" w:date="2024-10-14T13:26:00Z">
            <w:rPr/>
          </w:rPrChange>
        </w:rPr>
        <w:t>(v1.1; Bates et al., 2015</w:t>
      </w:r>
      <w:r w:rsidRPr="006741A2">
        <w:t>).</w:t>
      </w:r>
    </w:p>
    <w:p w14:paraId="2EFF27B7" w14:textId="5A176BBE" w:rsidR="004204A7" w:rsidRPr="006741A2" w:rsidRDefault="008F48E6" w:rsidP="00BE33ED">
      <w:pPr>
        <w:pStyle w:val="FirstParagraph"/>
      </w:pPr>
      <w:r w:rsidRPr="006741A2">
        <w:t xml:space="preserve">The effect of the stretch modality was assessed as significant, </w:t>
      </w:r>
      <w:r w:rsidRPr="006741A2">
        <w:rPr>
          <w:rFonts w:cs="Times New Roman"/>
          <w:i/>
          <w:iCs/>
        </w:rPr>
        <w:t>β</w:t>
      </w:r>
      <w:r w:rsidRPr="006741A2">
        <w:t xml:space="preserve"> = -1.54 cm, </w:t>
      </w:r>
      <w:r w:rsidRPr="006741A2">
        <w:rPr>
          <w:i/>
          <w:iCs/>
        </w:rPr>
        <w:t>SE</w:t>
      </w:r>
      <w:r w:rsidRPr="006741A2">
        <w:t xml:space="preserve"> = 0.71, </w:t>
      </w:r>
      <w:r w:rsidRPr="006741A2">
        <w:rPr>
          <w:i/>
          <w:iCs/>
        </w:rPr>
        <w:t>t</w:t>
      </w:r>
      <w:r w:rsidRPr="006741A2">
        <w:t xml:space="preserve">(20) = -2.164, </w:t>
      </w:r>
      <w:r w:rsidRPr="006741A2">
        <w:rPr>
          <w:i/>
          <w:iCs/>
        </w:rPr>
        <w:t>p</w:t>
      </w:r>
      <w:r w:rsidRPr="006741A2">
        <w:t xml:space="preserve"> &lt; .05. The random intercept of participants had a variance of 3.58 cm, </w:t>
      </w:r>
      <w:r w:rsidRPr="006741A2">
        <w:rPr>
          <w:i/>
          <w:iCs/>
        </w:rPr>
        <w:t>SD</w:t>
      </w:r>
      <w:r w:rsidRPr="006741A2">
        <w:t xml:space="preserve"> = 1.89, and residual variance was 2.80 cm, </w:t>
      </w:r>
      <w:r w:rsidRPr="006741A2">
        <w:rPr>
          <w:i/>
          <w:iCs/>
        </w:rPr>
        <w:t>SD</w:t>
      </w:r>
      <w:r w:rsidRPr="006741A2">
        <w:t xml:space="preserve"> = 0.75, indicating substantial variability between participants.</w:t>
      </w:r>
    </w:p>
    <w:p w14:paraId="0DA364BC" w14:textId="045F0ACA" w:rsidR="004204A7" w:rsidRPr="006741A2" w:rsidRDefault="008F48E6" w:rsidP="00FE1415">
      <w:pPr>
        <w:pStyle w:val="BodyText"/>
      </w:pPr>
      <w:r w:rsidRPr="006741A2">
        <w:t xml:space="preserve">The full model (including stretch modality) was compared to a null model (excluding stretch modality) by ANOVA to assess the significance of the stretch modality as a fixed effect, </w:t>
      </w:r>
      <w:r w:rsidRPr="006741A2">
        <w:rPr>
          <w:i/>
          <w:iCs/>
        </w:rPr>
        <w:t>χ²</w:t>
      </w:r>
      <w:r w:rsidRPr="006741A2">
        <w:t xml:space="preserve"> (2, </w:t>
      </w:r>
      <w:r w:rsidRPr="006741A2">
        <w:rPr>
          <w:i/>
          <w:iCs/>
        </w:rPr>
        <w:t>N</w:t>
      </w:r>
      <w:r w:rsidRPr="006741A2">
        <w:t xml:space="preserve"> = 11) = 8.34 cm, </w:t>
      </w:r>
      <w:r w:rsidRPr="006741A2">
        <w:rPr>
          <w:i/>
          <w:iCs/>
        </w:rPr>
        <w:t>p</w:t>
      </w:r>
      <w:r w:rsidRPr="006741A2">
        <w:t xml:space="preserve"> &lt; .05. This showed the full model provided a significantly </w:t>
      </w:r>
      <w:r w:rsidRPr="006741A2">
        <w:lastRenderedPageBreak/>
        <w:t>better fit to the data than the null model and indicates the stretch modality fixed effect significantly contributes to explaining the variance in the jump height difference.</w:t>
      </w:r>
    </w:p>
    <w:p w14:paraId="505C3E30" w14:textId="41DBD52B" w:rsidR="004204A7" w:rsidRPr="006741A2" w:rsidRDefault="008F48E6" w:rsidP="00FE1415">
      <w:pPr>
        <w:pStyle w:val="BodyText"/>
      </w:pPr>
      <w:r w:rsidRPr="006741A2">
        <w:t xml:space="preserve">Estimated marginal means (EMMs) for the effect of stretch modality on </w:t>
      </w:r>
      <w:r w:rsidR="00300772" w:rsidRPr="006741A2">
        <w:t xml:space="preserve">the </w:t>
      </w:r>
      <w:r w:rsidRPr="006741A2">
        <w:t xml:space="preserve">difference in jump height before and after stretching were calculated using </w:t>
      </w:r>
      <w:r w:rsidR="00300772" w:rsidRPr="006741A2">
        <w:t xml:space="preserve">the </w:t>
      </w:r>
      <w:proofErr w:type="spellStart"/>
      <w:r w:rsidRPr="000F7B45">
        <w:rPr>
          <w:rStyle w:val="CodeinlineChar"/>
          <w:highlight w:val="lightGray"/>
        </w:rPr>
        <w:t>emmeans</w:t>
      </w:r>
      <w:proofErr w:type="spellEnd"/>
      <w:r w:rsidRPr="006741A2">
        <w:t xml:space="preserve"> package </w:t>
      </w:r>
      <w:r w:rsidRPr="008F48E6">
        <w:rPr>
          <w:highlight w:val="yellow"/>
          <w:rPrChange w:id="487" w:author="Peacock, David, F/S" w:date="2024-10-14T13:26:00Z">
            <w:rPr/>
          </w:rPrChange>
        </w:rPr>
        <w:t>(v1.10.4; Leith, 2012</w:t>
      </w:r>
      <w:r w:rsidRPr="006741A2">
        <w:t>) to compare each of the stretching modalities with each other and the control.</w:t>
      </w:r>
    </w:p>
    <w:p w14:paraId="7DCA929F" w14:textId="6D57FBF9" w:rsidR="004204A7" w:rsidRPr="006741A2" w:rsidRDefault="00354FB6" w:rsidP="00FE1415">
      <w:pPr>
        <w:pStyle w:val="BodyText"/>
      </w:pPr>
      <w:r>
        <w:rPr>
          <w:noProof/>
        </w:rPr>
        <mc:AlternateContent>
          <mc:Choice Requires="wpg">
            <w:drawing>
              <wp:anchor distT="0" distB="0" distL="114300" distR="114300" simplePos="0" relativeHeight="251669504" behindDoc="0" locked="0" layoutInCell="1" allowOverlap="1" wp14:anchorId="5E20CE64" wp14:editId="29791782">
                <wp:simplePos x="0" y="0"/>
                <wp:positionH relativeFrom="margin">
                  <wp:posOffset>-1270</wp:posOffset>
                </wp:positionH>
                <wp:positionV relativeFrom="paragraph">
                  <wp:posOffset>1354051</wp:posOffset>
                </wp:positionV>
                <wp:extent cx="5731510" cy="3570605"/>
                <wp:effectExtent l="0" t="0" r="2540" b="0"/>
                <wp:wrapTopAndBottom/>
                <wp:docPr id="359895623" name="Group 4"/>
                <wp:cNvGraphicFramePr/>
                <a:graphic xmlns:a="http://schemas.openxmlformats.org/drawingml/2006/main">
                  <a:graphicData uri="http://schemas.microsoft.com/office/word/2010/wordprocessingGroup">
                    <wpg:wgp>
                      <wpg:cNvGrpSpPr/>
                      <wpg:grpSpPr>
                        <a:xfrm>
                          <a:off x="0" y="0"/>
                          <a:ext cx="5731510" cy="3570605"/>
                          <a:chOff x="0" y="0"/>
                          <a:chExt cx="5731510" cy="3570605"/>
                        </a:xfrm>
                      </wpg:grpSpPr>
                      <wps:wsp>
                        <wps:cNvPr id="659807031" name="Text Box 1"/>
                        <wps:cNvSpPr txBox="1"/>
                        <wps:spPr>
                          <a:xfrm>
                            <a:off x="0" y="0"/>
                            <a:ext cx="5730240" cy="777240"/>
                          </a:xfrm>
                          <a:prstGeom prst="rect">
                            <a:avLst/>
                          </a:prstGeom>
                          <a:solidFill>
                            <a:prstClr val="white"/>
                          </a:solidFill>
                          <a:ln>
                            <a:noFill/>
                          </a:ln>
                        </wps:spPr>
                        <wps:txbx>
                          <w:txbxContent>
                            <w:p w14:paraId="555324B8" w14:textId="32439406" w:rsidR="00354FB6" w:rsidRDefault="005D61F9" w:rsidP="00354FB6">
                              <w:pPr>
                                <w:pStyle w:val="Caption"/>
                              </w:pPr>
                              <w:bookmarkStart w:id="488" w:name="_Ref179551530"/>
                              <w:r>
                                <w:t xml:space="preserve">Figure </w:t>
                              </w:r>
                              <w:r>
                                <w:fldChar w:fldCharType="begin"/>
                              </w:r>
                              <w:r>
                                <w:instrText xml:space="preserve"> SEQ Figure \* ARABIC </w:instrText>
                              </w:r>
                              <w:r>
                                <w:fldChar w:fldCharType="separate"/>
                              </w:r>
                              <w:r w:rsidR="00D16B0D">
                                <w:rPr>
                                  <w:noProof/>
                                </w:rPr>
                                <w:t>2</w:t>
                              </w:r>
                              <w:r>
                                <w:fldChar w:fldCharType="end"/>
                              </w:r>
                              <w:bookmarkEnd w:id="488"/>
                            </w:p>
                            <w:p w14:paraId="0138FC74" w14:textId="1176202B" w:rsidR="00354FB6" w:rsidRPr="00354FB6" w:rsidRDefault="00354FB6" w:rsidP="00354FB6">
                              <w:pPr>
                                <w:ind w:firstLine="0"/>
                                <w:rPr>
                                  <w:i/>
                                  <w:iCs/>
                                </w:rPr>
                              </w:pPr>
                              <w:r w:rsidRPr="00354FB6">
                                <w:rPr>
                                  <w:i/>
                                  <w:iCs/>
                                </w:rPr>
                                <w:t>Jump Height Pre and Post Stretch by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54433899" name="Graphic 3"/>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7620" y="708660"/>
                            <a:ext cx="5723890" cy="2861945"/>
                          </a:xfrm>
                          <a:prstGeom prst="rect">
                            <a:avLst/>
                          </a:prstGeom>
                        </pic:spPr>
                      </pic:pic>
                    </wpg:wgp>
                  </a:graphicData>
                </a:graphic>
              </wp:anchor>
            </w:drawing>
          </mc:Choice>
          <mc:Fallback>
            <w:pict>
              <v:group w14:anchorId="5E20CE64" id="Group 4" o:spid="_x0000_s1029" style="position:absolute;left:0;text-align:left;margin-left:-.1pt;margin-top:106.6pt;width:451.3pt;height:281.15pt;z-index:251669504;mso-position-horizontal-relative:margin" coordsize="57315,3570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">
                <v:shape id="Text Box 1" o:spid="_x0000_s1030" type="#_x0000_t202" style="position:absolute;width:57302;height:7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" stroked="f">
                  <v:textbox inset="0,0,0,0">
                    <w:txbxContent>
                      <w:p w14:paraId="555324B8" w14:textId="32439406" w:rsidR="00354FB6" w:rsidRDefault="005D61F9" w:rsidP="00354FB6">
                        <w:pPr>
                          <w:pStyle w:val="Caption"/>
                        </w:pPr>
                        <w:bookmarkStart w:id="489" w:name="_Ref179551530"/>
                        <w:r>
                          <w:t xml:space="preserve">Figure </w:t>
                        </w:r>
                        <w:r>
                          <w:fldChar w:fldCharType="begin"/>
                        </w:r>
                        <w:r>
                          <w:instrText xml:space="preserve"> SEQ Figure \* ARABIC </w:instrText>
                        </w:r>
                        <w:r>
                          <w:fldChar w:fldCharType="separate"/>
                        </w:r>
                        <w:r w:rsidR="00D16B0D">
                          <w:rPr>
                            <w:noProof/>
                          </w:rPr>
                          <w:t>2</w:t>
                        </w:r>
                        <w:r>
                          <w:fldChar w:fldCharType="end"/>
                        </w:r>
                        <w:bookmarkEnd w:id="489"/>
                      </w:p>
                      <w:p w14:paraId="0138FC74" w14:textId="1176202B" w:rsidR="00354FB6" w:rsidRPr="00354FB6" w:rsidRDefault="00354FB6" w:rsidP="00354FB6">
                        <w:pPr>
                          <w:ind w:firstLine="0"/>
                          <w:rPr>
                            <w:i/>
                            <w:iCs/>
                          </w:rPr>
                        </w:pPr>
                        <w:r w:rsidRPr="00354FB6">
                          <w:rPr>
                            <w:i/>
                            <w:iCs/>
                          </w:rPr>
                          <w:t>Jump Height Pre and Post Stretch by Condition</w:t>
                        </w:r>
                      </w:p>
                    </w:txbxContent>
                  </v:textbox>
                </v:shape>
                <v:shape id="Graphic 3" o:spid="_x0000_s1031" type="#_x0000_t75" style="position:absolute;left:76;top:7086;width:57239;height:28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">
                  <v:imagedata r:id="rId13" o:title=""/>
                </v:shape>
                <w10:wrap type="topAndBottom" anchorx="margin"/>
              </v:group>
            </w:pict>
          </mc:Fallback>
        </mc:AlternateContent>
      </w:r>
      <w:r w:rsidRPr="006741A2">
        <w:t>The EEMs for the difference in jump height for the static stretch group was 3.45 cm (</w:t>
      </w:r>
      <w:r w:rsidRPr="006741A2">
        <w:rPr>
          <w:i/>
          <w:iCs/>
        </w:rPr>
        <w:t>SE</w:t>
      </w:r>
      <w:r w:rsidRPr="006741A2">
        <w:t xml:space="preserve"> = 0.762, 95% </w:t>
      </w:r>
      <w:r w:rsidRPr="006741A2">
        <w:rPr>
          <w:i/>
          <w:iCs/>
        </w:rPr>
        <w:t>CI</w:t>
      </w:r>
      <w:r w:rsidRPr="006741A2">
        <w:t xml:space="preserve"> [1.856, 5.05], for the dynamic stretch group was 4.00 cm (</w:t>
      </w:r>
      <w:r w:rsidRPr="006741A2">
        <w:rPr>
          <w:i/>
          <w:iCs/>
        </w:rPr>
        <w:t>SE</w:t>
      </w:r>
      <w:r w:rsidRPr="006741A2">
        <w:t xml:space="preserve"> = 0.762, 95% </w:t>
      </w:r>
      <w:r w:rsidRPr="006741A2">
        <w:rPr>
          <w:i/>
          <w:iCs/>
        </w:rPr>
        <w:t>CI</w:t>
      </w:r>
      <w:r w:rsidRPr="006741A2">
        <w:t xml:space="preserve"> [2.402, 5.60], and for the no-stretch control was 1.91 cm (</w:t>
      </w:r>
      <w:r w:rsidRPr="006741A2">
        <w:rPr>
          <w:i/>
          <w:iCs/>
        </w:rPr>
        <w:t>SE</w:t>
      </w:r>
      <w:r w:rsidRPr="006741A2">
        <w:t xml:space="preserve"> = 0.762, 95% </w:t>
      </w:r>
      <w:r w:rsidRPr="006741A2">
        <w:rPr>
          <w:i/>
          <w:iCs/>
        </w:rPr>
        <w:t>CI</w:t>
      </w:r>
      <w:r w:rsidRPr="006741A2">
        <w:t xml:space="preserve"> [0.311, 3.51]</w:t>
      </w:r>
      <w:r w:rsidR="005D61F9">
        <w:t xml:space="preserve"> as shown in </w:t>
      </w:r>
      <w:r w:rsidR="005D61F9">
        <w:fldChar w:fldCharType="begin"/>
      </w:r>
      <w:r w:rsidR="005D61F9">
        <w:instrText xml:space="preserve"> REF _Ref179551530 \h </w:instrText>
      </w:r>
      <w:r w:rsidR="005D61F9">
        <w:fldChar w:fldCharType="separate"/>
      </w:r>
      <w:r w:rsidR="00D16B0D">
        <w:t xml:space="preserve">Figure </w:t>
      </w:r>
      <w:r w:rsidR="00D16B0D">
        <w:rPr>
          <w:noProof/>
        </w:rPr>
        <w:t>2</w:t>
      </w:r>
      <w:r w:rsidR="005D61F9">
        <w:fldChar w:fldCharType="end"/>
      </w:r>
      <w:r w:rsidRPr="006741A2">
        <w:t xml:space="preserve">. No </w:t>
      </w:r>
      <w:r w:rsidRPr="00EA7655">
        <w:rPr>
          <w:i/>
          <w:iCs/>
          <w:rPrChange w:id="490" w:author="Peacock, David, F/S" w:date="2024-10-14T15:18:00Z">
            <w:rPr/>
          </w:rPrChange>
        </w:rPr>
        <w:t>CI</w:t>
      </w:r>
      <w:r w:rsidRPr="006741A2">
        <w:t xml:space="preserve"> included zero, therefore indicating </w:t>
      </w:r>
      <w:r w:rsidR="00300772" w:rsidRPr="006741A2">
        <w:t xml:space="preserve">a </w:t>
      </w:r>
      <w:r w:rsidRPr="006741A2">
        <w:t>real effect.</w:t>
      </w:r>
    </w:p>
    <w:p w14:paraId="5F67E023" w14:textId="757FAA04" w:rsidR="004204A7" w:rsidRDefault="008F48E6" w:rsidP="00FE1415">
      <w:pPr>
        <w:pStyle w:val="BodyText"/>
      </w:pPr>
      <w:r w:rsidRPr="006741A2">
        <w:t xml:space="preserve">Pairwise comparisons indicated </w:t>
      </w:r>
      <w:r w:rsidR="00713964">
        <w:t xml:space="preserve">that </w:t>
      </w:r>
      <w:r w:rsidRPr="006741A2">
        <w:t xml:space="preserve">the dynamic stretch modality provided a significantly larger difference in jump height compared to the non-stretch control, </w:t>
      </w:r>
      <w:r w:rsidRPr="006741A2">
        <w:rPr>
          <w:i/>
          <w:iCs/>
        </w:rPr>
        <w:t>t</w:t>
      </w:r>
      <w:r w:rsidRPr="006741A2">
        <w:t xml:space="preserve">(20) = 2.93 cm, </w:t>
      </w:r>
      <w:r w:rsidRPr="006741A2">
        <w:rPr>
          <w:i/>
          <w:iCs/>
        </w:rPr>
        <w:t>p</w:t>
      </w:r>
      <w:r w:rsidRPr="006741A2">
        <w:t xml:space="preserve"> &lt; .05, 95% </w:t>
      </w:r>
      <w:r w:rsidRPr="006741A2">
        <w:rPr>
          <w:i/>
          <w:iCs/>
        </w:rPr>
        <w:t>CI</w:t>
      </w:r>
      <w:r w:rsidRPr="006741A2">
        <w:t xml:space="preserve"> [2.40, 5.60]. There was </w:t>
      </w:r>
      <w:r w:rsidR="00300772" w:rsidRPr="006741A2">
        <w:t xml:space="preserve">a </w:t>
      </w:r>
      <w:r w:rsidRPr="006741A2">
        <w:t xml:space="preserve">non-significant trend in the predicted direction seen between the static and dynamic stretching </w:t>
      </w:r>
      <w:r w:rsidRPr="006741A2">
        <w:rPr>
          <w:i/>
          <w:iCs/>
        </w:rPr>
        <w:t>t</w:t>
      </w:r>
      <w:r w:rsidRPr="006741A2">
        <w:t xml:space="preserve">(20) = -0.764 cm, </w:t>
      </w:r>
      <w:r w:rsidRPr="006741A2">
        <w:rPr>
          <w:i/>
          <w:iCs/>
        </w:rPr>
        <w:t>p</w:t>
      </w:r>
      <w:r w:rsidRPr="006741A2">
        <w:t xml:space="preserve"> = .729, and </w:t>
      </w:r>
      <w:r w:rsidR="00300772" w:rsidRPr="006741A2">
        <w:t xml:space="preserve">a </w:t>
      </w:r>
      <w:r w:rsidR="00300772" w:rsidRPr="006741A2">
        <w:lastRenderedPageBreak/>
        <w:t>marginally significant difference</w:t>
      </w:r>
      <w:r w:rsidRPr="006741A2">
        <w:t xml:space="preserve"> between static stretch and non-stretch control </w:t>
      </w:r>
      <w:r w:rsidRPr="006741A2">
        <w:rPr>
          <w:i/>
          <w:iCs/>
        </w:rPr>
        <w:t>t</w:t>
      </w:r>
      <w:r w:rsidRPr="006741A2">
        <w:t xml:space="preserve">(20) = 2.164 cm, </w:t>
      </w:r>
      <w:r w:rsidRPr="006741A2">
        <w:rPr>
          <w:i/>
          <w:iCs/>
        </w:rPr>
        <w:t>p</w:t>
      </w:r>
      <w:r w:rsidRPr="006741A2">
        <w:t xml:space="preserve"> = .102</w:t>
      </w:r>
      <w:r w:rsidR="005D61F9">
        <w:t>.</w:t>
      </w:r>
    </w:p>
    <w:p w14:paraId="186C76EC" w14:textId="2F8E272C" w:rsidR="005D61F9" w:rsidRDefault="005D61F9" w:rsidP="005D61F9">
      <w:pPr>
        <w:pStyle w:val="Caption"/>
      </w:pPr>
      <w:bookmarkStart w:id="491" w:name="_Ref179729874"/>
      <w:r>
        <w:t xml:space="preserve">Table </w:t>
      </w:r>
      <w:r>
        <w:fldChar w:fldCharType="begin"/>
      </w:r>
      <w:r>
        <w:instrText xml:space="preserve"> SEQ Table \* ARABIC </w:instrText>
      </w:r>
      <w:r>
        <w:fldChar w:fldCharType="separate"/>
      </w:r>
      <w:r w:rsidR="00D16B0D">
        <w:rPr>
          <w:noProof/>
        </w:rPr>
        <w:t>2</w:t>
      </w:r>
      <w:r>
        <w:fldChar w:fldCharType="end"/>
      </w:r>
      <w:bookmarkEnd w:id="491"/>
    </w:p>
    <w:p w14:paraId="04E8E3FA" w14:textId="5E6C33B3" w:rsidR="005D61F9" w:rsidRPr="00713964" w:rsidRDefault="005D61F9" w:rsidP="005D61F9">
      <w:pPr>
        <w:pStyle w:val="Figure"/>
        <w:ind w:firstLine="90"/>
        <w:rPr>
          <w:i/>
          <w:iCs/>
        </w:rPr>
      </w:pPr>
      <w:r>
        <w:rPr>
          <w:i/>
          <w:iCs/>
        </w:rPr>
        <w:t>Pairwise Comparisons of Stretch Modalities</w:t>
      </w:r>
    </w:p>
    <w:tbl>
      <w:tblPr>
        <w:tblStyle w:val="TableGrid"/>
        <w:tblW w:w="5000" w:type="pct"/>
        <w:tblLook w:val="04A0" w:firstRow="1" w:lastRow="0" w:firstColumn="1" w:lastColumn="0" w:noHBand="0" w:noVBand="1"/>
      </w:tblPr>
      <w:tblGrid>
        <w:gridCol w:w="2339"/>
        <w:gridCol w:w="1671"/>
        <w:gridCol w:w="1672"/>
        <w:gridCol w:w="1672"/>
        <w:gridCol w:w="1672"/>
      </w:tblGrid>
      <w:tr w:rsidR="00D8115D" w:rsidRPr="00B36037" w14:paraId="15FF0728" w14:textId="77777777" w:rsidTr="00D8115D">
        <w:trPr>
          <w:trHeight w:val="552"/>
        </w:trPr>
        <w:tc>
          <w:tcPr>
            <w:tcW w:w="1296" w:type="pct"/>
            <w:tcBorders>
              <w:top w:val="single" w:sz="4" w:space="0" w:color="auto"/>
              <w:left w:val="nil"/>
              <w:right w:val="nil"/>
            </w:tcBorders>
            <w:vAlign w:val="center"/>
          </w:tcPr>
          <w:p w14:paraId="757E990D" w14:textId="5A49DECB" w:rsidR="00D8115D" w:rsidRPr="00B36037" w:rsidRDefault="00D8115D" w:rsidP="00D8115D">
            <w:pPr>
              <w:pStyle w:val="FirstParagraph"/>
              <w:spacing w:before="0" w:after="0"/>
              <w:ind w:firstLine="0"/>
              <w:jc w:val="center"/>
            </w:pPr>
            <w:r>
              <w:rPr>
                <w:color w:val="000000"/>
              </w:rPr>
              <w:t>Contrasts</w:t>
            </w:r>
          </w:p>
        </w:tc>
        <w:tc>
          <w:tcPr>
            <w:tcW w:w="926" w:type="pct"/>
            <w:tcBorders>
              <w:top w:val="single" w:sz="4" w:space="0" w:color="auto"/>
              <w:left w:val="nil"/>
              <w:right w:val="nil"/>
            </w:tcBorders>
            <w:vAlign w:val="center"/>
          </w:tcPr>
          <w:p w14:paraId="14C28083" w14:textId="7D62A5C7" w:rsidR="00D8115D" w:rsidRPr="00B36037" w:rsidRDefault="00D8115D" w:rsidP="00D8115D">
            <w:pPr>
              <w:pStyle w:val="FirstParagraph"/>
              <w:spacing w:before="0" w:after="0"/>
              <w:ind w:firstLine="0"/>
              <w:jc w:val="center"/>
            </w:pPr>
            <w:r>
              <w:rPr>
                <w:color w:val="000000"/>
              </w:rPr>
              <w:t>Estimates</w:t>
            </w:r>
          </w:p>
        </w:tc>
        <w:tc>
          <w:tcPr>
            <w:tcW w:w="926" w:type="pct"/>
            <w:tcBorders>
              <w:top w:val="single" w:sz="4" w:space="0" w:color="auto"/>
              <w:left w:val="nil"/>
              <w:right w:val="nil"/>
            </w:tcBorders>
            <w:vAlign w:val="center"/>
          </w:tcPr>
          <w:p w14:paraId="09F04538" w14:textId="73FD3572" w:rsidR="00D8115D" w:rsidRDefault="00D8115D" w:rsidP="00D8115D">
            <w:pPr>
              <w:pStyle w:val="FirstParagraph"/>
              <w:spacing w:before="0" w:after="0"/>
              <w:ind w:firstLine="0"/>
              <w:jc w:val="center"/>
              <w:rPr>
                <w:i/>
                <w:iCs/>
                <w:color w:val="000000"/>
              </w:rPr>
            </w:pPr>
            <w:r>
              <w:rPr>
                <w:i/>
                <w:iCs/>
                <w:color w:val="000000"/>
              </w:rPr>
              <w:t>SE</w:t>
            </w:r>
          </w:p>
        </w:tc>
        <w:tc>
          <w:tcPr>
            <w:tcW w:w="926" w:type="pct"/>
            <w:tcBorders>
              <w:top w:val="single" w:sz="4" w:space="0" w:color="auto"/>
              <w:left w:val="nil"/>
              <w:right w:val="nil"/>
            </w:tcBorders>
            <w:vAlign w:val="center"/>
          </w:tcPr>
          <w:p w14:paraId="04C8CD94" w14:textId="78996831" w:rsidR="00D8115D" w:rsidRPr="00B36037" w:rsidRDefault="00D8115D" w:rsidP="00D8115D">
            <w:pPr>
              <w:pStyle w:val="FirstParagraph"/>
              <w:spacing w:before="0" w:after="0"/>
              <w:ind w:firstLine="0"/>
              <w:jc w:val="center"/>
            </w:pPr>
            <w:r>
              <w:rPr>
                <w:i/>
                <w:iCs/>
                <w:color w:val="000000"/>
              </w:rPr>
              <w:t>t</w:t>
            </w:r>
            <w:r>
              <w:rPr>
                <w:color w:val="000000"/>
              </w:rPr>
              <w:t>(20)</w:t>
            </w:r>
          </w:p>
        </w:tc>
        <w:tc>
          <w:tcPr>
            <w:tcW w:w="926" w:type="pct"/>
            <w:tcBorders>
              <w:top w:val="single" w:sz="4" w:space="0" w:color="auto"/>
              <w:left w:val="nil"/>
              <w:right w:val="nil"/>
            </w:tcBorders>
            <w:vAlign w:val="center"/>
          </w:tcPr>
          <w:p w14:paraId="26834BC8" w14:textId="0D86153E" w:rsidR="00D8115D" w:rsidRPr="00B36037" w:rsidRDefault="00D8115D" w:rsidP="00D8115D">
            <w:pPr>
              <w:pStyle w:val="FirstParagraph"/>
              <w:spacing w:before="0" w:after="0"/>
              <w:ind w:firstLine="0"/>
              <w:jc w:val="center"/>
            </w:pPr>
            <w:r w:rsidRPr="005D61F9">
              <w:rPr>
                <w:i/>
                <w:iCs/>
                <w:color w:val="000000"/>
              </w:rPr>
              <w:t>p</w:t>
            </w:r>
          </w:p>
        </w:tc>
      </w:tr>
      <w:tr w:rsidR="00D8115D" w:rsidRPr="006741A2" w14:paraId="15D0DB63" w14:textId="77777777" w:rsidTr="00D8115D">
        <w:trPr>
          <w:trHeight w:val="552"/>
        </w:trPr>
        <w:tc>
          <w:tcPr>
            <w:tcW w:w="1296" w:type="pct"/>
            <w:tcBorders>
              <w:top w:val="nil"/>
              <w:left w:val="nil"/>
              <w:bottom w:val="nil"/>
              <w:right w:val="nil"/>
            </w:tcBorders>
            <w:vAlign w:val="center"/>
          </w:tcPr>
          <w:p w14:paraId="73C258A7" w14:textId="261E18E5" w:rsidR="00D8115D" w:rsidRPr="00B36037" w:rsidRDefault="00D8115D" w:rsidP="005D61F9">
            <w:pPr>
              <w:pStyle w:val="FirstParagraph"/>
              <w:spacing w:before="0" w:after="0"/>
              <w:ind w:firstLine="0"/>
            </w:pPr>
            <w:r w:rsidRPr="00B36037">
              <w:rPr>
                <w:color w:val="000000"/>
              </w:rPr>
              <w:t>Static</w:t>
            </w:r>
            <w:r>
              <w:rPr>
                <w:color w:val="000000"/>
              </w:rPr>
              <w:t xml:space="preserve"> - Dynamic</w:t>
            </w:r>
          </w:p>
        </w:tc>
        <w:tc>
          <w:tcPr>
            <w:tcW w:w="926" w:type="pct"/>
            <w:tcBorders>
              <w:top w:val="nil"/>
              <w:left w:val="nil"/>
              <w:bottom w:val="nil"/>
              <w:right w:val="nil"/>
            </w:tcBorders>
            <w:vAlign w:val="center"/>
          </w:tcPr>
          <w:p w14:paraId="01CFF7AE" w14:textId="63D5855D" w:rsidR="00D8115D" w:rsidRPr="00B36037" w:rsidRDefault="00D8115D" w:rsidP="00D8115D">
            <w:pPr>
              <w:pStyle w:val="FirstParagraph"/>
              <w:spacing w:before="0" w:after="0"/>
              <w:ind w:firstLine="0"/>
              <w:jc w:val="center"/>
            </w:pPr>
            <w:r>
              <w:t>-0.55</w:t>
            </w:r>
          </w:p>
        </w:tc>
        <w:tc>
          <w:tcPr>
            <w:tcW w:w="926" w:type="pct"/>
            <w:tcBorders>
              <w:top w:val="nil"/>
              <w:left w:val="nil"/>
              <w:bottom w:val="nil"/>
              <w:right w:val="nil"/>
            </w:tcBorders>
            <w:vAlign w:val="center"/>
          </w:tcPr>
          <w:p w14:paraId="3D6F8221" w14:textId="4974D941" w:rsidR="00D8115D" w:rsidRDefault="00D8115D" w:rsidP="00D8115D">
            <w:pPr>
              <w:pStyle w:val="FirstParagraph"/>
              <w:spacing w:before="0" w:after="0"/>
              <w:ind w:firstLine="0"/>
              <w:jc w:val="center"/>
            </w:pPr>
            <w:r>
              <w:t>0.71</w:t>
            </w:r>
          </w:p>
        </w:tc>
        <w:tc>
          <w:tcPr>
            <w:tcW w:w="926" w:type="pct"/>
            <w:tcBorders>
              <w:top w:val="nil"/>
              <w:left w:val="nil"/>
              <w:bottom w:val="nil"/>
              <w:right w:val="nil"/>
            </w:tcBorders>
            <w:vAlign w:val="center"/>
          </w:tcPr>
          <w:p w14:paraId="225D8F2D" w14:textId="6F96C034" w:rsidR="00D8115D" w:rsidRPr="00B36037" w:rsidRDefault="00D8115D" w:rsidP="00D8115D">
            <w:pPr>
              <w:pStyle w:val="FirstParagraph"/>
              <w:spacing w:before="0" w:after="0"/>
              <w:ind w:firstLine="0"/>
              <w:jc w:val="center"/>
            </w:pPr>
            <w:r>
              <w:t>-0.76</w:t>
            </w:r>
          </w:p>
        </w:tc>
        <w:tc>
          <w:tcPr>
            <w:tcW w:w="926" w:type="pct"/>
            <w:tcBorders>
              <w:top w:val="nil"/>
              <w:left w:val="nil"/>
              <w:bottom w:val="nil"/>
              <w:right w:val="nil"/>
            </w:tcBorders>
            <w:vAlign w:val="center"/>
          </w:tcPr>
          <w:p w14:paraId="7A4A7754" w14:textId="03A39F61" w:rsidR="00D8115D" w:rsidRPr="00B36037" w:rsidRDefault="00D8115D" w:rsidP="00D8115D">
            <w:pPr>
              <w:pStyle w:val="FirstParagraph"/>
              <w:spacing w:before="0" w:after="0"/>
              <w:ind w:firstLine="0"/>
              <w:jc w:val="center"/>
            </w:pPr>
            <w:r>
              <w:t>0.73</w:t>
            </w:r>
          </w:p>
        </w:tc>
      </w:tr>
      <w:tr w:rsidR="00D8115D" w:rsidRPr="006741A2" w14:paraId="2848F348" w14:textId="77777777" w:rsidTr="00D8115D">
        <w:trPr>
          <w:trHeight w:val="552"/>
        </w:trPr>
        <w:tc>
          <w:tcPr>
            <w:tcW w:w="1296" w:type="pct"/>
            <w:tcBorders>
              <w:top w:val="nil"/>
              <w:left w:val="nil"/>
              <w:bottom w:val="nil"/>
              <w:right w:val="nil"/>
            </w:tcBorders>
            <w:vAlign w:val="center"/>
          </w:tcPr>
          <w:p w14:paraId="087D20D6" w14:textId="45A25673" w:rsidR="00D8115D" w:rsidRPr="00B36037" w:rsidRDefault="00D8115D" w:rsidP="005D61F9">
            <w:pPr>
              <w:pStyle w:val="FirstParagraph"/>
              <w:spacing w:before="0" w:after="0"/>
              <w:ind w:firstLine="0"/>
            </w:pPr>
            <w:r>
              <w:t>Static - Control</w:t>
            </w:r>
          </w:p>
        </w:tc>
        <w:tc>
          <w:tcPr>
            <w:tcW w:w="926" w:type="pct"/>
            <w:tcBorders>
              <w:top w:val="nil"/>
              <w:left w:val="nil"/>
              <w:bottom w:val="nil"/>
              <w:right w:val="nil"/>
            </w:tcBorders>
            <w:vAlign w:val="center"/>
          </w:tcPr>
          <w:p w14:paraId="43616A3D" w14:textId="3D8D9F80" w:rsidR="00D8115D" w:rsidRPr="00B36037" w:rsidRDefault="00D8115D" w:rsidP="00D8115D">
            <w:pPr>
              <w:pStyle w:val="FirstParagraph"/>
              <w:spacing w:before="0" w:after="0"/>
              <w:ind w:firstLine="0"/>
              <w:jc w:val="center"/>
            </w:pPr>
            <w:r>
              <w:t>1.55</w:t>
            </w:r>
          </w:p>
        </w:tc>
        <w:tc>
          <w:tcPr>
            <w:tcW w:w="926" w:type="pct"/>
            <w:tcBorders>
              <w:top w:val="nil"/>
              <w:left w:val="nil"/>
              <w:bottom w:val="nil"/>
              <w:right w:val="nil"/>
            </w:tcBorders>
            <w:vAlign w:val="center"/>
          </w:tcPr>
          <w:p w14:paraId="1EF0EE5C" w14:textId="4024C04D" w:rsidR="00D8115D" w:rsidRPr="00B36037" w:rsidRDefault="00D8115D" w:rsidP="00D8115D">
            <w:pPr>
              <w:pStyle w:val="FirstParagraph"/>
              <w:spacing w:before="0" w:after="0"/>
              <w:ind w:firstLine="0"/>
              <w:jc w:val="center"/>
            </w:pPr>
            <w:r>
              <w:t>0.71</w:t>
            </w:r>
          </w:p>
        </w:tc>
        <w:tc>
          <w:tcPr>
            <w:tcW w:w="926" w:type="pct"/>
            <w:tcBorders>
              <w:top w:val="nil"/>
              <w:left w:val="nil"/>
              <w:bottom w:val="nil"/>
              <w:right w:val="nil"/>
            </w:tcBorders>
            <w:vAlign w:val="center"/>
          </w:tcPr>
          <w:p w14:paraId="0B357E5B" w14:textId="6AF46C01" w:rsidR="00D8115D" w:rsidRPr="00B36037" w:rsidRDefault="00D8115D" w:rsidP="00D8115D">
            <w:pPr>
              <w:pStyle w:val="FirstParagraph"/>
              <w:spacing w:before="0" w:after="0"/>
              <w:ind w:firstLine="0"/>
              <w:jc w:val="center"/>
            </w:pPr>
            <w:r>
              <w:t>2.16</w:t>
            </w:r>
          </w:p>
        </w:tc>
        <w:tc>
          <w:tcPr>
            <w:tcW w:w="926" w:type="pct"/>
            <w:tcBorders>
              <w:top w:val="nil"/>
              <w:left w:val="nil"/>
              <w:bottom w:val="nil"/>
              <w:right w:val="nil"/>
            </w:tcBorders>
            <w:vAlign w:val="center"/>
          </w:tcPr>
          <w:p w14:paraId="1E3D1485" w14:textId="1918622C" w:rsidR="00D8115D" w:rsidRPr="00B36037" w:rsidRDefault="00D8115D" w:rsidP="00D8115D">
            <w:pPr>
              <w:pStyle w:val="FirstParagraph"/>
              <w:spacing w:before="0" w:after="0"/>
              <w:ind w:firstLine="0"/>
              <w:jc w:val="center"/>
            </w:pPr>
            <w:r>
              <w:t>0.10</w:t>
            </w:r>
          </w:p>
        </w:tc>
      </w:tr>
      <w:tr w:rsidR="00D8115D" w:rsidRPr="006741A2" w14:paraId="547AD119" w14:textId="77777777" w:rsidTr="00D8115D">
        <w:trPr>
          <w:trHeight w:val="552"/>
        </w:trPr>
        <w:tc>
          <w:tcPr>
            <w:tcW w:w="1296" w:type="pct"/>
            <w:tcBorders>
              <w:top w:val="nil"/>
              <w:left w:val="nil"/>
              <w:right w:val="nil"/>
            </w:tcBorders>
            <w:vAlign w:val="center"/>
          </w:tcPr>
          <w:p w14:paraId="11A9D724" w14:textId="7E88F035" w:rsidR="00D8115D" w:rsidRPr="00B36037" w:rsidRDefault="00D8115D" w:rsidP="005D61F9">
            <w:pPr>
              <w:pStyle w:val="FirstParagraph"/>
              <w:spacing w:before="0" w:after="0"/>
              <w:ind w:firstLine="0"/>
            </w:pPr>
            <w:r>
              <w:rPr>
                <w:color w:val="000000"/>
              </w:rPr>
              <w:t xml:space="preserve">Dynamic - </w:t>
            </w:r>
            <w:r w:rsidRPr="00B36037">
              <w:rPr>
                <w:color w:val="000000"/>
              </w:rPr>
              <w:t>Control</w:t>
            </w:r>
          </w:p>
        </w:tc>
        <w:tc>
          <w:tcPr>
            <w:tcW w:w="926" w:type="pct"/>
            <w:tcBorders>
              <w:top w:val="nil"/>
              <w:left w:val="nil"/>
              <w:right w:val="nil"/>
            </w:tcBorders>
            <w:vAlign w:val="center"/>
          </w:tcPr>
          <w:p w14:paraId="3BAF4C95" w14:textId="0AF96475" w:rsidR="00D8115D" w:rsidRPr="00B36037" w:rsidRDefault="00D8115D" w:rsidP="00D8115D">
            <w:pPr>
              <w:pStyle w:val="FirstParagraph"/>
              <w:spacing w:before="0" w:after="0"/>
              <w:ind w:firstLine="0"/>
              <w:jc w:val="center"/>
            </w:pPr>
            <w:r>
              <w:t>2.09</w:t>
            </w:r>
          </w:p>
        </w:tc>
        <w:tc>
          <w:tcPr>
            <w:tcW w:w="926" w:type="pct"/>
            <w:tcBorders>
              <w:top w:val="nil"/>
              <w:left w:val="nil"/>
              <w:right w:val="nil"/>
            </w:tcBorders>
            <w:vAlign w:val="center"/>
          </w:tcPr>
          <w:p w14:paraId="1FB82BFD" w14:textId="6641F215" w:rsidR="00D8115D" w:rsidRPr="00B36037" w:rsidRDefault="00D8115D" w:rsidP="00D8115D">
            <w:pPr>
              <w:pStyle w:val="FirstParagraph"/>
              <w:spacing w:before="0" w:after="0"/>
              <w:ind w:firstLine="0"/>
              <w:jc w:val="center"/>
            </w:pPr>
            <w:r>
              <w:t>0.71</w:t>
            </w:r>
          </w:p>
        </w:tc>
        <w:tc>
          <w:tcPr>
            <w:tcW w:w="926" w:type="pct"/>
            <w:tcBorders>
              <w:top w:val="nil"/>
              <w:left w:val="nil"/>
              <w:right w:val="nil"/>
            </w:tcBorders>
            <w:vAlign w:val="center"/>
          </w:tcPr>
          <w:p w14:paraId="4F19B510" w14:textId="71BB12E7" w:rsidR="00D8115D" w:rsidRPr="00B36037" w:rsidRDefault="00D8115D" w:rsidP="00D8115D">
            <w:pPr>
              <w:pStyle w:val="FirstParagraph"/>
              <w:spacing w:before="0" w:after="0"/>
              <w:ind w:firstLine="0"/>
              <w:jc w:val="center"/>
            </w:pPr>
            <w:r>
              <w:t>2.93</w:t>
            </w:r>
          </w:p>
        </w:tc>
        <w:tc>
          <w:tcPr>
            <w:tcW w:w="926" w:type="pct"/>
            <w:tcBorders>
              <w:top w:val="nil"/>
              <w:left w:val="nil"/>
              <w:right w:val="nil"/>
            </w:tcBorders>
            <w:vAlign w:val="center"/>
          </w:tcPr>
          <w:p w14:paraId="284404D9" w14:textId="3FC3B22B" w:rsidR="00D8115D" w:rsidRPr="00B36037" w:rsidRDefault="00D8115D" w:rsidP="00D8115D">
            <w:pPr>
              <w:pStyle w:val="FirstParagraph"/>
              <w:spacing w:before="0" w:after="0"/>
              <w:ind w:firstLine="0"/>
              <w:jc w:val="center"/>
            </w:pPr>
            <w:r>
              <w:t>0.02</w:t>
            </w:r>
          </w:p>
        </w:tc>
      </w:tr>
    </w:tbl>
    <w:p w14:paraId="0B4FE57D" w14:textId="77777777" w:rsidR="005D61F9" w:rsidRPr="006741A2" w:rsidRDefault="005D61F9" w:rsidP="00FE1415">
      <w:pPr>
        <w:pStyle w:val="BodyText"/>
      </w:pPr>
    </w:p>
    <w:p w14:paraId="74DAE3F5" w14:textId="55573BCA" w:rsidR="00300772" w:rsidRPr="006741A2" w:rsidRDefault="00300772" w:rsidP="00FE1415">
      <w:pPr>
        <w:pStyle w:val="FirstParagraph"/>
        <w:keepNext/>
        <w:rPr>
          <w:rFonts w:eastAsia="Cambria" w:cs="Cambria"/>
          <w:color w:val="auto"/>
        </w:rPr>
      </w:pPr>
      <w:r w:rsidRPr="006741A2">
        <w:rPr>
          <w:color w:val="auto"/>
        </w:rPr>
        <w:t xml:space="preserve">Cohen’s </w:t>
      </w:r>
      <w:r w:rsidRPr="00D8115D">
        <w:rPr>
          <w:i/>
          <w:iCs/>
          <w:color w:val="auto"/>
        </w:rPr>
        <w:t>d</w:t>
      </w:r>
      <w:r w:rsidRPr="006741A2">
        <w:rPr>
          <w:color w:val="auto"/>
        </w:rPr>
        <w:t xml:space="preserve"> was calculated</w:t>
      </w:r>
      <w:r w:rsidR="00441857" w:rsidRPr="006741A2">
        <w:rPr>
          <w:color w:val="auto"/>
        </w:rPr>
        <w:t xml:space="preserve"> as seen in (1)</w:t>
      </w:r>
      <w:r w:rsidRPr="006741A2">
        <w:rPr>
          <w:color w:val="auto"/>
        </w:rPr>
        <w:t xml:space="preserve"> to assess the effect size of the stretch modalities on the difference in jump height.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00772" w:rsidRPr="006741A2" w14:paraId="2EAEAFF3" w14:textId="0A37CC81" w:rsidTr="00300772">
        <w:tc>
          <w:tcPr>
            <w:tcW w:w="3005" w:type="dxa"/>
            <w:vAlign w:val="center"/>
          </w:tcPr>
          <w:p w14:paraId="2D5B9D4F" w14:textId="06795FD7" w:rsidR="00300772" w:rsidRPr="006741A2" w:rsidRDefault="00300772" w:rsidP="00FE1415">
            <w:pPr>
              <w:pStyle w:val="FirstParagraph"/>
              <w:keepNext/>
              <w:spacing w:line="480" w:lineRule="auto"/>
              <w:ind w:firstLine="0"/>
              <w:jc w:val="center"/>
              <w:rPr>
                <w:i/>
                <w:iCs/>
              </w:rPr>
            </w:pPr>
          </w:p>
        </w:tc>
        <w:tc>
          <w:tcPr>
            <w:tcW w:w="3005" w:type="dxa"/>
            <w:vAlign w:val="center"/>
          </w:tcPr>
          <w:p w14:paraId="6CFE6403" w14:textId="795E6FA1" w:rsidR="00300772" w:rsidRPr="005D61F9" w:rsidRDefault="00300772" w:rsidP="00FE1415">
            <w:pPr>
              <w:pStyle w:val="FirstParagraph"/>
              <w:keepNext/>
              <w:spacing w:line="480" w:lineRule="auto"/>
              <w:ind w:firstLine="0"/>
              <w:jc w:val="center"/>
              <w:rPr>
                <w:rFonts w:eastAsia="Calibri" w:cs="Times New Roman"/>
                <w:color w:val="auto"/>
              </w:rPr>
            </w:pPr>
            <m:oMathPara>
              <m:oMath>
                <m:r>
                  <w:rPr>
                    <w:rFonts w:ascii="Cambria Math" w:hAnsi="Cambria Math" w:cs="Times New Roman"/>
                    <w:color w:val="auto"/>
                  </w:rPr>
                  <m:t>d=</m:t>
                </m:r>
                <m:f>
                  <m:fPr>
                    <m:ctrlPr>
                      <w:rPr>
                        <w:rFonts w:ascii="Cambria Math" w:hAnsi="Cambria Math" w:cs="Times New Roman"/>
                        <w:i/>
                        <w:color w:val="auto"/>
                      </w:rPr>
                    </m:ctrlPr>
                  </m:fPr>
                  <m:num>
                    <m:sSub>
                      <m:sSubPr>
                        <m:ctrlPr>
                          <w:rPr>
                            <w:rFonts w:ascii="Cambria Math" w:hAnsi="Cambria Math" w:cs="Times New Roman"/>
                            <w:i/>
                            <w:color w:val="auto"/>
                          </w:rPr>
                        </m:ctrlPr>
                      </m:sSubPr>
                      <m:e>
                        <m:r>
                          <w:rPr>
                            <w:rFonts w:ascii="Cambria Math" w:hAnsi="Cambria Math" w:cs="Times New Roman"/>
                            <w:color w:val="auto"/>
                          </w:rPr>
                          <m:t>M</m:t>
                        </m:r>
                      </m:e>
                      <m:sub>
                        <m:r>
                          <w:rPr>
                            <w:rFonts w:ascii="Cambria Math" w:hAnsi="Cambria Math" w:cs="Times New Roman"/>
                            <w:color w:val="auto"/>
                          </w:rPr>
                          <m:t>after</m:t>
                        </m:r>
                      </m:sub>
                    </m:sSub>
                    <m:r>
                      <w:rPr>
                        <w:rFonts w:ascii="Cambria Math" w:hAnsi="Cambria Math" w:cs="Times New Roman"/>
                        <w:color w:val="auto"/>
                      </w:rPr>
                      <m:t>-</m:t>
                    </m:r>
                    <m:sSub>
                      <m:sSubPr>
                        <m:ctrlPr>
                          <w:rPr>
                            <w:rFonts w:ascii="Cambria Math" w:hAnsi="Cambria Math" w:cs="Times New Roman"/>
                            <w:i/>
                            <w:color w:val="auto"/>
                          </w:rPr>
                        </m:ctrlPr>
                      </m:sSubPr>
                      <m:e>
                        <m:r>
                          <w:rPr>
                            <w:rFonts w:ascii="Cambria Math" w:hAnsi="Cambria Math" w:cs="Times New Roman"/>
                            <w:color w:val="auto"/>
                          </w:rPr>
                          <m:t>M</m:t>
                        </m:r>
                      </m:e>
                      <m:sub>
                        <m:r>
                          <w:rPr>
                            <w:rFonts w:ascii="Cambria Math" w:hAnsi="Cambria Math" w:cs="Times New Roman"/>
                            <w:color w:val="auto"/>
                          </w:rPr>
                          <m:t>before</m:t>
                        </m:r>
                      </m:sub>
                    </m:sSub>
                  </m:num>
                  <m:den>
                    <m:sSub>
                      <m:sSubPr>
                        <m:ctrlPr>
                          <w:rPr>
                            <w:rFonts w:ascii="Cambria Math" w:hAnsi="Cambria Math" w:cs="Times New Roman"/>
                            <w:i/>
                            <w:color w:val="auto"/>
                          </w:rPr>
                        </m:ctrlPr>
                      </m:sSubPr>
                      <m:e>
                        <m:r>
                          <w:rPr>
                            <w:rFonts w:ascii="Cambria Math" w:hAnsi="Cambria Math" w:cs="Times New Roman"/>
                            <w:color w:val="auto"/>
                          </w:rPr>
                          <m:t>SD</m:t>
                        </m:r>
                      </m:e>
                      <m:sub>
                        <m:r>
                          <w:rPr>
                            <w:rFonts w:ascii="Cambria Math" w:hAnsi="Cambria Math" w:cs="Times New Roman"/>
                            <w:color w:val="auto"/>
                          </w:rPr>
                          <m:t>before</m:t>
                        </m:r>
                      </m:sub>
                    </m:sSub>
                  </m:den>
                </m:f>
              </m:oMath>
            </m:oMathPara>
          </w:p>
        </w:tc>
        <w:tc>
          <w:tcPr>
            <w:tcW w:w="3006" w:type="dxa"/>
            <w:vAlign w:val="center"/>
          </w:tcPr>
          <w:p w14:paraId="19AD32E1" w14:textId="6E330592" w:rsidR="00300772" w:rsidRPr="006741A2" w:rsidRDefault="00300772" w:rsidP="00FE1415">
            <w:pPr>
              <w:pStyle w:val="FirstParagraph"/>
              <w:keepNext/>
              <w:spacing w:line="480" w:lineRule="auto"/>
              <w:ind w:firstLine="0"/>
              <w:jc w:val="right"/>
              <w:rPr>
                <w:rFonts w:eastAsia="Calibri" w:cs="Calibri"/>
                <w:color w:val="auto"/>
              </w:rPr>
            </w:pPr>
            <w:r w:rsidRPr="006741A2">
              <w:t>(</w:t>
            </w:r>
            <w:r w:rsidRPr="006741A2">
              <w:fldChar w:fldCharType="begin"/>
            </w:r>
            <w:r w:rsidRPr="006741A2">
              <w:instrText xml:space="preserve"> SEQ ( \* ARABIC </w:instrText>
            </w:r>
            <w:r w:rsidRPr="006741A2">
              <w:fldChar w:fldCharType="separate"/>
            </w:r>
            <w:r w:rsidR="00D16B0D">
              <w:rPr>
                <w:noProof/>
              </w:rPr>
              <w:t>1</w:t>
            </w:r>
            <w:r w:rsidRPr="006741A2">
              <w:fldChar w:fldCharType="end"/>
            </w:r>
            <w:r w:rsidRPr="006741A2">
              <w:t>)</w:t>
            </w:r>
          </w:p>
        </w:tc>
      </w:tr>
    </w:tbl>
    <w:p w14:paraId="3ED79F4E" w14:textId="5B1344A5" w:rsidR="004204A7" w:rsidRPr="006741A2" w:rsidRDefault="008F48E6" w:rsidP="00FE1415">
      <w:pPr>
        <w:pStyle w:val="FirstParagraph"/>
        <w:rPr>
          <w:color w:val="auto"/>
        </w:rPr>
      </w:pPr>
      <w:r w:rsidRPr="006741A2">
        <w:rPr>
          <w:color w:val="auto"/>
        </w:rPr>
        <w:t xml:space="preserve">The analysis revealed </w:t>
      </w:r>
      <w:r w:rsidR="00713964">
        <w:rPr>
          <w:color w:val="auto"/>
        </w:rPr>
        <w:t xml:space="preserve">that </w:t>
      </w:r>
      <w:r w:rsidRPr="006741A2">
        <w:rPr>
          <w:color w:val="auto"/>
        </w:rPr>
        <w:t>the effect size was small</w:t>
      </w:r>
      <w:r w:rsidR="00073B4B">
        <w:rPr>
          <w:color w:val="auto"/>
        </w:rPr>
        <w:t xml:space="preserve">, </w:t>
      </w:r>
      <w:r w:rsidRPr="006741A2">
        <w:rPr>
          <w:i/>
          <w:iCs/>
          <w:color w:val="auto"/>
        </w:rPr>
        <w:t>d</w:t>
      </w:r>
      <w:r w:rsidRPr="006741A2">
        <w:rPr>
          <w:color w:val="auto"/>
        </w:rPr>
        <w:t xml:space="preserve"> = 0.3. A power analysis carried out using </w:t>
      </w:r>
      <w:r w:rsidR="00300772" w:rsidRPr="006741A2">
        <w:rPr>
          <w:color w:val="auto"/>
        </w:rPr>
        <w:t xml:space="preserve">the </w:t>
      </w:r>
      <w:proofErr w:type="spellStart"/>
      <w:r w:rsidRPr="000F7B45">
        <w:rPr>
          <w:rStyle w:val="CodeinlineChar"/>
          <w:highlight w:val="lightGray"/>
        </w:rPr>
        <w:t>pwr</w:t>
      </w:r>
      <w:proofErr w:type="spellEnd"/>
      <w:r w:rsidRPr="006741A2">
        <w:rPr>
          <w:color w:val="auto"/>
        </w:rPr>
        <w:t xml:space="preserve"> package </w:t>
      </w:r>
      <w:r w:rsidRPr="008F48E6">
        <w:rPr>
          <w:color w:val="auto"/>
          <w:highlight w:val="yellow"/>
          <w:rPrChange w:id="492" w:author="Peacock, David, F/S" w:date="2024-10-14T13:26:00Z">
            <w:rPr>
              <w:color w:val="auto"/>
            </w:rPr>
          </w:rPrChange>
        </w:rPr>
        <w:t xml:space="preserve">(v1.3; </w:t>
      </w:r>
      <w:proofErr w:type="spellStart"/>
      <w:r w:rsidR="000F7B45" w:rsidRPr="008F48E6">
        <w:rPr>
          <w:color w:val="auto"/>
          <w:highlight w:val="yellow"/>
          <w:rPrChange w:id="493" w:author="Peacock, David, F/S" w:date="2024-10-14T13:26:00Z">
            <w:rPr>
              <w:color w:val="auto"/>
            </w:rPr>
          </w:rPrChange>
        </w:rPr>
        <w:t>Champely</w:t>
      </w:r>
      <w:proofErr w:type="spellEnd"/>
      <w:r w:rsidR="000F7B45" w:rsidRPr="008F48E6">
        <w:rPr>
          <w:color w:val="auto"/>
          <w:highlight w:val="yellow"/>
          <w:rPrChange w:id="494" w:author="Peacock, David, F/S" w:date="2024-10-14T13:26:00Z">
            <w:rPr>
              <w:color w:val="auto"/>
            </w:rPr>
          </w:rPrChange>
        </w:rPr>
        <w:t>, 2020</w:t>
      </w:r>
      <w:r w:rsidRPr="008F48E6">
        <w:rPr>
          <w:color w:val="auto"/>
          <w:highlight w:val="yellow"/>
          <w:rPrChange w:id="495" w:author="Peacock, David, F/S" w:date="2024-10-14T13:26:00Z">
            <w:rPr>
              <w:color w:val="auto"/>
            </w:rPr>
          </w:rPrChange>
        </w:rPr>
        <w:t>)</w:t>
      </w:r>
      <w:r w:rsidRPr="006741A2">
        <w:rPr>
          <w:color w:val="auto"/>
        </w:rPr>
        <w:t xml:space="preserve"> determined </w:t>
      </w:r>
      <w:r w:rsidR="00713964">
        <w:rPr>
          <w:color w:val="auto"/>
        </w:rPr>
        <w:t xml:space="preserve">that </w:t>
      </w:r>
      <w:r w:rsidRPr="006741A2">
        <w:rPr>
          <w:color w:val="auto"/>
        </w:rPr>
        <w:t xml:space="preserve">a minimum sample size of 84 participants per group is required to achieve a power of 0.8 for detecting this small effect size. This </w:t>
      </w:r>
      <w:r w:rsidR="00713964">
        <w:rPr>
          <w:color w:val="auto"/>
        </w:rPr>
        <w:t xml:space="preserve">analysis </w:t>
      </w:r>
      <w:r w:rsidRPr="006741A2">
        <w:rPr>
          <w:color w:val="auto"/>
        </w:rPr>
        <w:t>suggests that while the difference in jump height as a result of the different stretching modalities was significant, the practical significance of this difference is limited. The stretching modalities only resulted in a modest increase in jump height.</w:t>
      </w:r>
    </w:p>
    <w:p w14:paraId="3E292DD3" w14:textId="77777777" w:rsidR="008C22B3" w:rsidRDefault="008C22B3">
      <w:pPr>
        <w:rPr>
          <w:ins w:id="496" w:author="David Peacock" w:date="2024-10-13T15:53:00Z"/>
          <w:rFonts w:eastAsiaTheme="majorEastAsia" w:cstheme="majorBidi"/>
          <w:b/>
          <w:bCs/>
        </w:rPr>
      </w:pPr>
      <w:bookmarkStart w:id="497" w:name="results"/>
      <w:bookmarkEnd w:id="497"/>
      <w:ins w:id="498" w:author="David Peacock" w:date="2024-10-13T15:53:00Z">
        <w:r>
          <w:br w:type="page"/>
        </w:r>
      </w:ins>
    </w:p>
    <w:p w14:paraId="71074C0C" w14:textId="65FD36B8" w:rsidR="004204A7" w:rsidRPr="006741A2" w:rsidRDefault="008F48E6" w:rsidP="00FE1415">
      <w:pPr>
        <w:pStyle w:val="Heading1"/>
      </w:pPr>
      <w:r w:rsidRPr="006741A2">
        <w:lastRenderedPageBreak/>
        <w:t>Discussion</w:t>
      </w:r>
    </w:p>
    <w:p w14:paraId="1090104A" w14:textId="42209170" w:rsidR="00950444" w:rsidRDefault="008F48E6">
      <w:pPr>
        <w:rPr>
          <w:color w:val="FF0000"/>
        </w:rPr>
      </w:pPr>
      <w:r w:rsidRPr="0096653A">
        <w:rPr>
          <w:color w:val="FF0000"/>
        </w:rPr>
        <w:t>In this experiment, we explored the acute effects of static stretching and dynamic stretching on vertical jump performance. Our null hypothesis (H</w:t>
      </w:r>
      <w:r w:rsidR="00C25E67" w:rsidRPr="00675126">
        <w:rPr>
          <w:color w:val="FF0000"/>
          <w:vertAlign w:val="subscript"/>
        </w:rPr>
        <w:t>0</w:t>
      </w:r>
      <w:r w:rsidRPr="0096653A">
        <w:rPr>
          <w:color w:val="FF0000"/>
        </w:rPr>
        <w:t>) posited no significant difference between the two techniques</w:t>
      </w:r>
      <w:r w:rsidR="00A27951">
        <w:rPr>
          <w:color w:val="FF0000"/>
        </w:rPr>
        <w:t xml:space="preserve"> and the control</w:t>
      </w:r>
      <w:r w:rsidRPr="0096653A">
        <w:rPr>
          <w:color w:val="FF0000"/>
        </w:rPr>
        <w:t>, while the alternative hypothesis (H</w:t>
      </w:r>
      <w:r w:rsidR="00C25E67" w:rsidRPr="00675126">
        <w:rPr>
          <w:color w:val="FF0000"/>
          <w:vertAlign w:val="subscript"/>
        </w:rPr>
        <w:t>1</w:t>
      </w:r>
      <w:r w:rsidR="00C25E67" w:rsidRPr="0096653A">
        <w:rPr>
          <w:color w:val="FF0000"/>
        </w:rPr>
        <w:t xml:space="preserve">) </w:t>
      </w:r>
      <w:r w:rsidRPr="0096653A">
        <w:rPr>
          <w:color w:val="FF0000"/>
        </w:rPr>
        <w:t>suggested potential performance disparities</w:t>
      </w:r>
      <w:r w:rsidR="00A27951">
        <w:rPr>
          <w:color w:val="FF0000"/>
        </w:rPr>
        <w:t>.</w:t>
      </w:r>
      <w:r w:rsidRPr="0096653A">
        <w:rPr>
          <w:color w:val="FF0000"/>
        </w:rPr>
        <w:t xml:space="preserve"> Participants who engaged in </w:t>
      </w:r>
      <w:r w:rsidR="00A27951">
        <w:rPr>
          <w:color w:val="FF0000"/>
        </w:rPr>
        <w:t>static stretching</w:t>
      </w:r>
      <w:r w:rsidRPr="0096653A">
        <w:rPr>
          <w:color w:val="FF0000"/>
        </w:rPr>
        <w:t xml:space="preserve"> experienced a</w:t>
      </w:r>
      <w:r w:rsidR="00A27951">
        <w:rPr>
          <w:color w:val="FF0000"/>
        </w:rPr>
        <w:t>n insignificant</w:t>
      </w:r>
      <w:r w:rsidRPr="0096653A">
        <w:rPr>
          <w:color w:val="FF0000"/>
        </w:rPr>
        <w:t xml:space="preserve"> </w:t>
      </w:r>
      <w:r w:rsidR="00675126">
        <w:rPr>
          <w:color w:val="FF0000"/>
        </w:rPr>
        <w:t>increase</w:t>
      </w:r>
      <w:r w:rsidRPr="0096653A">
        <w:rPr>
          <w:color w:val="FF0000"/>
        </w:rPr>
        <w:t xml:space="preserve"> in vertical jump height (mean </w:t>
      </w:r>
      <w:r w:rsidR="00A27951">
        <w:rPr>
          <w:color w:val="FF0000"/>
        </w:rPr>
        <w:t>increase of</w:t>
      </w:r>
      <w:r w:rsidRPr="0096653A">
        <w:rPr>
          <w:color w:val="FF0000"/>
        </w:rPr>
        <w:t xml:space="preserve"> </w:t>
      </w:r>
      <w:r w:rsidR="00E928B7">
        <w:rPr>
          <w:color w:val="FF0000"/>
        </w:rPr>
        <w:t>3.5</w:t>
      </w:r>
      <w:r w:rsidRPr="0096653A">
        <w:rPr>
          <w:color w:val="FF0000"/>
        </w:rPr>
        <w:t xml:space="preserve"> cm). Muscle stiffness induced by prolonged static stretches likely impacted explosive movements. </w:t>
      </w:r>
      <w:r w:rsidR="00675126">
        <w:rPr>
          <w:color w:val="FF0000"/>
        </w:rPr>
        <w:t>Conversely</w:t>
      </w:r>
      <w:r w:rsidR="005C1CBA">
        <w:rPr>
          <w:color w:val="FF0000"/>
        </w:rPr>
        <w:t>, d</w:t>
      </w:r>
      <w:r w:rsidR="00E928B7">
        <w:rPr>
          <w:color w:val="FF0000"/>
        </w:rPr>
        <w:t>ynamic stre</w:t>
      </w:r>
      <w:r w:rsidR="005C1CBA">
        <w:rPr>
          <w:color w:val="FF0000"/>
        </w:rPr>
        <w:t>t</w:t>
      </w:r>
      <w:r w:rsidR="00E928B7">
        <w:rPr>
          <w:color w:val="FF0000"/>
        </w:rPr>
        <w:t xml:space="preserve">ching </w:t>
      </w:r>
      <w:r w:rsidRPr="0096653A">
        <w:rPr>
          <w:color w:val="FF0000"/>
        </w:rPr>
        <w:t xml:space="preserve">significant improvements in jump height (mean increase of </w:t>
      </w:r>
      <w:r w:rsidR="00FC741A">
        <w:rPr>
          <w:color w:val="FF0000"/>
        </w:rPr>
        <w:t>4.0</w:t>
      </w:r>
      <w:r w:rsidRPr="0096653A">
        <w:rPr>
          <w:color w:val="FF0000"/>
        </w:rPr>
        <w:t xml:space="preserve"> cm). Dynamic stretches activated muscles and improved neuromuscular coordination. </w:t>
      </w:r>
      <w:r w:rsidR="00FC741A">
        <w:rPr>
          <w:color w:val="FF0000"/>
        </w:rPr>
        <w:t xml:space="preserve">Dynamic stretching </w:t>
      </w:r>
      <w:r w:rsidRPr="0096653A">
        <w:rPr>
          <w:color w:val="FF0000"/>
        </w:rPr>
        <w:t>prepares the body for dynamic activities, enhancing performance without compromising power output. Responses to stretching var</w:t>
      </w:r>
      <w:r w:rsidR="00FC741A">
        <w:rPr>
          <w:color w:val="FF0000"/>
        </w:rPr>
        <w:t>ied</w:t>
      </w:r>
      <w:r w:rsidRPr="0096653A">
        <w:rPr>
          <w:color w:val="FF0000"/>
        </w:rPr>
        <w:t xml:space="preserve"> among individuals. </w:t>
      </w:r>
    </w:p>
    <w:p w14:paraId="77FD29EB" w14:textId="77777777" w:rsidR="004204A7" w:rsidRPr="0096653A" w:rsidRDefault="008F48E6" w:rsidP="00FE1415">
      <w:pPr>
        <w:pStyle w:val="Heading1"/>
        <w:rPr>
          <w:color w:val="FF0000"/>
        </w:rPr>
      </w:pPr>
      <w:bookmarkStart w:id="499" w:name="discussion"/>
      <w:bookmarkEnd w:id="499"/>
      <w:r w:rsidRPr="0096653A">
        <w:rPr>
          <w:color w:val="FF0000"/>
        </w:rPr>
        <w:t>Conclusion</w:t>
      </w:r>
    </w:p>
    <w:p w14:paraId="738F4718" w14:textId="77777777" w:rsidR="00B44CAA" w:rsidRDefault="008F48E6" w:rsidP="00FE1415">
      <w:pPr>
        <w:pStyle w:val="FirstParagraph"/>
        <w:rPr>
          <w:color w:val="FF0000"/>
        </w:rPr>
      </w:pPr>
      <w:r w:rsidRPr="0096653A">
        <w:rPr>
          <w:color w:val="FF0000"/>
        </w:rPr>
        <w:t>While dynamic stretching appears advantageous for vertical jump performance, individuali</w:t>
      </w:r>
      <w:r w:rsidR="0096653A" w:rsidRPr="0096653A">
        <w:rPr>
          <w:color w:val="FF0000"/>
        </w:rPr>
        <w:t>s</w:t>
      </w:r>
      <w:r w:rsidRPr="0096653A">
        <w:rPr>
          <w:color w:val="FF0000"/>
        </w:rPr>
        <w:t>ation remains crucial. As research continues, practitioners can refine warm-up protocols to maximi</w:t>
      </w:r>
      <w:r w:rsidR="0096653A" w:rsidRPr="0096653A">
        <w:rPr>
          <w:color w:val="FF0000"/>
        </w:rPr>
        <w:t>s</w:t>
      </w:r>
      <w:r w:rsidRPr="0096653A">
        <w:rPr>
          <w:color w:val="FF0000"/>
        </w:rPr>
        <w:t>e gains while minimi</w:t>
      </w:r>
      <w:r w:rsidR="0096653A" w:rsidRPr="0096653A">
        <w:rPr>
          <w:color w:val="FF0000"/>
        </w:rPr>
        <w:t>s</w:t>
      </w:r>
      <w:r w:rsidRPr="0096653A">
        <w:rPr>
          <w:color w:val="FF0000"/>
        </w:rPr>
        <w:t xml:space="preserve">ing injury risk. </w:t>
      </w:r>
    </w:p>
    <w:p w14:paraId="6CAD1870" w14:textId="77777777" w:rsidR="00B44CAA" w:rsidRDefault="008F48E6" w:rsidP="00FE1415">
      <w:pPr>
        <w:pStyle w:val="FirstParagraph"/>
        <w:rPr>
          <w:color w:val="FF0000"/>
        </w:rPr>
      </w:pPr>
      <w:r w:rsidRPr="0096653A">
        <w:rPr>
          <w:color w:val="FF0000"/>
        </w:rPr>
        <w:t>Remember that context matters, and practical implementation should align with specific sports and athlete profiles.</w:t>
      </w:r>
    </w:p>
    <w:p w14:paraId="5C06982D" w14:textId="554FAD02" w:rsidR="00B44CAA" w:rsidRDefault="008F48E6" w:rsidP="00FE1415">
      <w:pPr>
        <w:pStyle w:val="FirstParagraph"/>
        <w:rPr>
          <w:color w:val="FF0000"/>
        </w:rPr>
      </w:pPr>
      <w:r w:rsidRPr="0096653A">
        <w:rPr>
          <w:color w:val="FF0000"/>
        </w:rPr>
        <w:t xml:space="preserve"> Explore optimal timing and duration for stretching protocols. </w:t>
      </w:r>
    </w:p>
    <w:p w14:paraId="058CC8F2" w14:textId="77777777" w:rsidR="00B44CAA" w:rsidRDefault="008F48E6" w:rsidP="00FE1415">
      <w:pPr>
        <w:pStyle w:val="FirstParagraph"/>
        <w:rPr>
          <w:color w:val="FF0000"/>
        </w:rPr>
      </w:pPr>
      <w:r w:rsidRPr="0096653A">
        <w:rPr>
          <w:color w:val="FF0000"/>
        </w:rPr>
        <w:t xml:space="preserve">Consider interactions with other warm-up components (e.g., plyometrics). </w:t>
      </w:r>
    </w:p>
    <w:p w14:paraId="463E124F" w14:textId="516E0A45" w:rsidR="004204A7" w:rsidRPr="0096653A" w:rsidRDefault="0096653A" w:rsidP="00FE1415">
      <w:pPr>
        <w:pStyle w:val="FirstParagraph"/>
        <w:rPr>
          <w:color w:val="FF0000"/>
        </w:rPr>
      </w:pPr>
      <w:r w:rsidRPr="0096653A">
        <w:rPr>
          <w:color w:val="FF0000"/>
        </w:rPr>
        <w:t>D</w:t>
      </w:r>
      <w:r w:rsidR="008F48E6" w:rsidRPr="0096653A">
        <w:rPr>
          <w:color w:val="FF0000"/>
        </w:rPr>
        <w:t>ynamic stretching appears beneficial for vertical jump performance, and our statistical analysis supports this conclusion.</w:t>
      </w:r>
    </w:p>
    <w:p w14:paraId="12393A90" w14:textId="77777777" w:rsidR="00B44CAA" w:rsidRDefault="00A177BD" w:rsidP="00A177BD">
      <w:pPr>
        <w:rPr>
          <w:color w:val="FF0000"/>
        </w:rPr>
      </w:pPr>
      <w:r>
        <w:rPr>
          <w:color w:val="FF0000"/>
        </w:rPr>
        <w:t>Athletes and coaches must c</w:t>
      </w:r>
      <w:r w:rsidRPr="0096653A">
        <w:rPr>
          <w:color w:val="FF0000"/>
        </w:rPr>
        <w:t xml:space="preserve">onsider individual needs, sport-specific demands, and personal preferences. </w:t>
      </w:r>
    </w:p>
    <w:p w14:paraId="45A63EED" w14:textId="77777777" w:rsidR="006E12D1" w:rsidRDefault="00A177BD" w:rsidP="00A177BD">
      <w:pPr>
        <w:rPr>
          <w:color w:val="FF0000"/>
        </w:rPr>
      </w:pPr>
      <w:r w:rsidRPr="0096653A">
        <w:rPr>
          <w:color w:val="FF0000"/>
        </w:rPr>
        <w:lastRenderedPageBreak/>
        <w:t xml:space="preserve">Investigate whether consistent use of </w:t>
      </w:r>
      <w:r>
        <w:rPr>
          <w:color w:val="FF0000"/>
        </w:rPr>
        <w:t>static or dynamic stretching</w:t>
      </w:r>
      <w:r w:rsidRPr="0096653A">
        <w:rPr>
          <w:color w:val="FF0000"/>
        </w:rPr>
        <w:t xml:space="preserve"> over weeks or months impacts performance. </w:t>
      </w:r>
    </w:p>
    <w:p w14:paraId="622411AE" w14:textId="64CDC909" w:rsidR="006E12D1" w:rsidRDefault="00A177BD" w:rsidP="00A177BD">
      <w:pPr>
        <w:rPr>
          <w:color w:val="FF0000"/>
        </w:rPr>
      </w:pPr>
      <w:r w:rsidRPr="0096653A">
        <w:rPr>
          <w:color w:val="FF0000"/>
        </w:rPr>
        <w:t xml:space="preserve">Longitudinal studies can provide insights into adaptive changes. </w:t>
      </w:r>
    </w:p>
    <w:p w14:paraId="58EDC5D1" w14:textId="77777777" w:rsidR="006E12D1" w:rsidRDefault="00A177BD" w:rsidP="00A177BD">
      <w:pPr>
        <w:rPr>
          <w:color w:val="FF0000"/>
        </w:rPr>
      </w:pPr>
      <w:r w:rsidRPr="0096653A">
        <w:rPr>
          <w:color w:val="FF0000"/>
        </w:rPr>
        <w:t xml:space="preserve">Explore hybrid warm-up routines combining both </w:t>
      </w:r>
      <w:r>
        <w:rPr>
          <w:color w:val="FF0000"/>
        </w:rPr>
        <w:t xml:space="preserve">static and dynamic </w:t>
      </w:r>
      <w:r>
        <w:rPr>
          <w:color w:val="FF0000"/>
        </w:rPr>
        <w:t>stretching</w:t>
      </w:r>
      <w:r w:rsidRPr="0096653A">
        <w:rPr>
          <w:color w:val="FF0000"/>
        </w:rPr>
        <w:t xml:space="preserve">. </w:t>
      </w:r>
    </w:p>
    <w:p w14:paraId="7B1E8A66" w14:textId="138B0FE7" w:rsidR="006E12D1" w:rsidRDefault="00A177BD" w:rsidP="00A177BD">
      <w:pPr>
        <w:rPr>
          <w:color w:val="FF0000"/>
        </w:rPr>
      </w:pPr>
      <w:r w:rsidRPr="0096653A">
        <w:rPr>
          <w:color w:val="FF0000"/>
        </w:rPr>
        <w:t xml:space="preserve">Could alternating between techniques yield optimal results? </w:t>
      </w:r>
    </w:p>
    <w:p w14:paraId="0D936C6D" w14:textId="77777777" w:rsidR="006E12D1" w:rsidRDefault="00A177BD" w:rsidP="00A177BD">
      <w:pPr>
        <w:rPr>
          <w:color w:val="FF0000"/>
        </w:rPr>
      </w:pPr>
      <w:r w:rsidRPr="0096653A">
        <w:rPr>
          <w:color w:val="FF0000"/>
        </w:rPr>
        <w:t xml:space="preserve">Assess how stretching effects differ across age groups (e.g., adolescents vs. adults). </w:t>
      </w:r>
    </w:p>
    <w:p w14:paraId="475C76FC" w14:textId="63DF6E32" w:rsidR="006E12D1" w:rsidRDefault="00A177BD" w:rsidP="00A177BD">
      <w:pPr>
        <w:rPr>
          <w:color w:val="FF0000"/>
        </w:rPr>
      </w:pPr>
      <w:r w:rsidRPr="0096653A">
        <w:rPr>
          <w:color w:val="FF0000"/>
        </w:rPr>
        <w:t xml:space="preserve">Consider skill level (novice vs. elite athletes). </w:t>
      </w:r>
    </w:p>
    <w:p w14:paraId="776A5BE6" w14:textId="77777777" w:rsidR="006E12D1" w:rsidRDefault="00A177BD" w:rsidP="00A177BD">
      <w:pPr>
        <w:rPr>
          <w:color w:val="FF0000"/>
        </w:rPr>
      </w:pPr>
      <w:r w:rsidRPr="0096653A">
        <w:rPr>
          <w:color w:val="FF0000"/>
        </w:rPr>
        <w:t xml:space="preserve">Investigate physiological mechanisms underlying </w:t>
      </w:r>
      <w:r>
        <w:rPr>
          <w:color w:val="FF0000"/>
        </w:rPr>
        <w:t>static and dynamic stretch</w:t>
      </w:r>
      <w:r w:rsidRPr="0096653A">
        <w:rPr>
          <w:color w:val="FF0000"/>
        </w:rPr>
        <w:t xml:space="preserve"> effects. </w:t>
      </w:r>
    </w:p>
    <w:p w14:paraId="63936EC6" w14:textId="58816772" w:rsidR="00A177BD" w:rsidRDefault="00A177BD" w:rsidP="00A177BD">
      <w:pPr>
        <w:rPr>
          <w:color w:val="FF0000"/>
        </w:rPr>
      </w:pPr>
      <w:r w:rsidRPr="0096653A">
        <w:rPr>
          <w:color w:val="FF0000"/>
        </w:rPr>
        <w:t>Muscle-tendon properties, neural adaptations, and metabolic factors play a role.</w:t>
      </w:r>
    </w:p>
    <w:p w14:paraId="4D665035" w14:textId="1704E115" w:rsidR="00A177BD" w:rsidRDefault="00A177BD" w:rsidP="00FE1415">
      <w:pPr>
        <w:pStyle w:val="FirstParagraph"/>
        <w:rPr>
          <w:color w:val="FF0000"/>
        </w:rPr>
      </w:pPr>
      <w:r w:rsidRPr="0096653A">
        <w:rPr>
          <w:color w:val="FF0000"/>
        </w:rPr>
        <w:t>Coaches and athletes should prioritise dynamic stretching during warm-ups</w:t>
      </w:r>
      <w:r>
        <w:rPr>
          <w:color w:val="FF0000"/>
        </w:rPr>
        <w:t xml:space="preserve"> for explosive power activities</w:t>
      </w:r>
      <w:r w:rsidRPr="0096653A">
        <w:rPr>
          <w:color w:val="FF0000"/>
        </w:rPr>
        <w:t>.</w:t>
      </w:r>
    </w:p>
    <w:p w14:paraId="1E343133" w14:textId="77777777" w:rsidR="006E12D1" w:rsidRDefault="008F48E6" w:rsidP="00A177BD">
      <w:pPr>
        <w:pStyle w:val="FirstParagraph"/>
        <w:rPr>
          <w:color w:val="FF0000"/>
        </w:rPr>
      </w:pPr>
      <w:r w:rsidRPr="0096653A">
        <w:rPr>
          <w:color w:val="FF0000"/>
        </w:rPr>
        <w:t xml:space="preserve">The debate continues, but evidence leans toward dynamic stretching as a favourable choice for enhancing vertical jump performance. </w:t>
      </w:r>
    </w:p>
    <w:p w14:paraId="03CC3DB2" w14:textId="4F26CA85" w:rsidR="00A177BD" w:rsidRDefault="008F48E6" w:rsidP="00A177BD">
      <w:pPr>
        <w:pStyle w:val="FirstParagraph"/>
      </w:pPr>
      <w:r w:rsidRPr="0096653A">
        <w:rPr>
          <w:color w:val="FF0000"/>
        </w:rPr>
        <w:t xml:space="preserve">Coaches and athletes should tailor warm-up routines based on individual needs and sport-specific demands. </w:t>
      </w:r>
      <w:r w:rsidR="00675126">
        <w:rPr>
          <w:color w:val="FF0000"/>
        </w:rPr>
        <w:t>I</w:t>
      </w:r>
      <w:r w:rsidRPr="0096653A">
        <w:rPr>
          <w:color w:val="FF0000"/>
        </w:rPr>
        <w:t>ndividual responses to stretching may vary, and context matters.</w:t>
      </w:r>
      <w:bookmarkStart w:id="500" w:name="conclusion"/>
      <w:bookmarkStart w:id="501" w:name="references"/>
      <w:bookmarkEnd w:id="500"/>
    </w:p>
    <w:p w14:paraId="3A1B728C" w14:textId="7E364A45" w:rsidR="008C22B3" w:rsidRDefault="008C22B3" w:rsidP="00A177BD">
      <w:pPr>
        <w:pStyle w:val="FirstParagraph"/>
        <w:rPr>
          <w:rFonts w:eastAsiaTheme="majorEastAsia" w:cstheme="majorBidi"/>
          <w:b/>
          <w:bCs/>
        </w:rPr>
        <w:pPrChange w:id="502" w:author="Peacock, David, F/S" w:date="2024-10-14T15:34:00Z">
          <w:pPr/>
        </w:pPrChange>
      </w:pPr>
      <w:r>
        <w:br w:type="page"/>
      </w:r>
    </w:p>
    <w:p w14:paraId="04B59804" w14:textId="31A5A0ED" w:rsidR="004204A7" w:rsidRDefault="008F48E6" w:rsidP="00FE1415">
      <w:pPr>
        <w:pStyle w:val="Heading1"/>
      </w:pPr>
      <w:r w:rsidRPr="006741A2">
        <w:lastRenderedPageBreak/>
        <w:t>References</w:t>
      </w:r>
      <w:bookmarkEnd w:id="501"/>
    </w:p>
    <w:p w14:paraId="61ADCF6A" w14:textId="77777777" w:rsidR="008C22B3" w:rsidRPr="008C22B3" w:rsidRDefault="00764CED" w:rsidP="008C22B3">
      <w:pPr>
        <w:pStyle w:val="Bibliography"/>
        <w:rPr>
          <w:rFonts w:cs="Times New Roman"/>
        </w:rPr>
      </w:pPr>
      <w:r>
        <w:fldChar w:fldCharType="begin"/>
      </w:r>
      <w:r w:rsidR="008C22B3">
        <w:instrText xml:space="preserve"> ADDIN ZOTERO_BIBL {"uncited":[],"omitted":[],"custom":[]} CSL_BIBLIOGRAPHY </w:instrText>
      </w:r>
      <w:r>
        <w:fldChar w:fldCharType="separate"/>
      </w:r>
      <w:r w:rsidR="008C22B3" w:rsidRPr="008C22B3">
        <w:rPr>
          <w:rFonts w:cs="Times New Roman"/>
        </w:rPr>
        <w:t xml:space="preserve">Bacurau, R. F. P., Monteiro, G. A., Ugrinowitsch, C., Tricoli, V., Cabral, L. F., &amp; Aoki, M. S. (2009). Acute Effect of a Ballistic and a Static Stretching Exercise Bout on Flexibility and Maximal Strength. </w:t>
      </w:r>
      <w:r w:rsidR="008C22B3" w:rsidRPr="008C22B3">
        <w:rPr>
          <w:rFonts w:cs="Times New Roman"/>
          <w:i/>
          <w:iCs/>
        </w:rPr>
        <w:t>Journal of Strength and Conditioning Research</w:t>
      </w:r>
      <w:r w:rsidR="008C22B3" w:rsidRPr="008C22B3">
        <w:rPr>
          <w:rFonts w:cs="Times New Roman"/>
        </w:rPr>
        <w:t xml:space="preserve">, </w:t>
      </w:r>
      <w:r w:rsidR="008C22B3" w:rsidRPr="008C22B3">
        <w:rPr>
          <w:rFonts w:cs="Times New Roman"/>
          <w:i/>
          <w:iCs/>
        </w:rPr>
        <w:t>23</w:t>
      </w:r>
      <w:r w:rsidR="008C22B3" w:rsidRPr="008C22B3">
        <w:rPr>
          <w:rFonts w:cs="Times New Roman"/>
        </w:rPr>
        <w:t>(1), 304–308. https://doi.org/10.1519/JSC.0b013e3181874d55</w:t>
      </w:r>
    </w:p>
    <w:p w14:paraId="63FB0E71" w14:textId="77777777" w:rsidR="008C22B3" w:rsidRPr="008C22B3" w:rsidRDefault="008C22B3" w:rsidP="008C22B3">
      <w:pPr>
        <w:pStyle w:val="Bibliography"/>
        <w:rPr>
          <w:rFonts w:cs="Times New Roman"/>
        </w:rPr>
      </w:pPr>
      <w:r w:rsidRPr="008C22B3">
        <w:rPr>
          <w:rFonts w:cs="Times New Roman"/>
        </w:rPr>
        <w:t xml:space="preserve">Behm, D. G., Button, D. C., &amp; Butt, J. C. (2001). Factors Affecting Force Loss With Prolonged Stretching. </w:t>
      </w:r>
      <w:r w:rsidRPr="008C22B3">
        <w:rPr>
          <w:rFonts w:cs="Times New Roman"/>
          <w:i/>
          <w:iCs/>
        </w:rPr>
        <w:t>Canadian Journal of Applied Physiology</w:t>
      </w:r>
      <w:r w:rsidRPr="008C22B3">
        <w:rPr>
          <w:rFonts w:cs="Times New Roman"/>
        </w:rPr>
        <w:t xml:space="preserve">, </w:t>
      </w:r>
      <w:r w:rsidRPr="008C22B3">
        <w:rPr>
          <w:rFonts w:cs="Times New Roman"/>
          <w:i/>
          <w:iCs/>
        </w:rPr>
        <w:t>26</w:t>
      </w:r>
      <w:r w:rsidRPr="008C22B3">
        <w:rPr>
          <w:rFonts w:cs="Times New Roman"/>
        </w:rPr>
        <w:t>(3), 262–272. https://doi.org/10.1139/h01-017</w:t>
      </w:r>
    </w:p>
    <w:p w14:paraId="3165E556" w14:textId="77777777" w:rsidR="008C22B3" w:rsidRPr="008C22B3" w:rsidRDefault="008C22B3" w:rsidP="008C22B3">
      <w:pPr>
        <w:pStyle w:val="Bibliography"/>
        <w:rPr>
          <w:rFonts w:cs="Times New Roman"/>
        </w:rPr>
      </w:pPr>
      <w:r w:rsidRPr="008C22B3">
        <w:rPr>
          <w:rFonts w:cs="Times New Roman"/>
        </w:rPr>
        <w:t xml:space="preserve">Bishop, D. (2003). Warm Up I: Potential Mechanisms and the Effects of Passive Warm Up on Exercise Performance. </w:t>
      </w:r>
      <w:r w:rsidRPr="008C22B3">
        <w:rPr>
          <w:rFonts w:cs="Times New Roman"/>
          <w:i/>
          <w:iCs/>
        </w:rPr>
        <w:t>Sports Medicine</w:t>
      </w:r>
      <w:r w:rsidRPr="008C22B3">
        <w:rPr>
          <w:rFonts w:cs="Times New Roman"/>
        </w:rPr>
        <w:t xml:space="preserve">, </w:t>
      </w:r>
      <w:r w:rsidRPr="008C22B3">
        <w:rPr>
          <w:rFonts w:cs="Times New Roman"/>
          <w:i/>
          <w:iCs/>
        </w:rPr>
        <w:t>33</w:t>
      </w:r>
      <w:r w:rsidRPr="008C22B3">
        <w:rPr>
          <w:rFonts w:cs="Times New Roman"/>
        </w:rPr>
        <w:t>(6), 439–454. https://doi.org/10.2165/00007256-200333060-00005</w:t>
      </w:r>
    </w:p>
    <w:p w14:paraId="2D1BD761" w14:textId="77777777" w:rsidR="008C22B3" w:rsidRPr="008C22B3" w:rsidRDefault="008C22B3" w:rsidP="008C22B3">
      <w:pPr>
        <w:pStyle w:val="Bibliography"/>
        <w:rPr>
          <w:rFonts w:cs="Times New Roman"/>
        </w:rPr>
      </w:pPr>
      <w:r w:rsidRPr="008C22B3">
        <w:rPr>
          <w:rFonts w:cs="Times New Roman"/>
        </w:rPr>
        <w:t xml:space="preserve">Brown, P. I., Hughes, M. G., &amp; Tong, R. J. (2008). The Effect of Warm-Up on High-Intensity, Intermittent Running Using Nonmotorized Treadmill Ergometry. </w:t>
      </w:r>
      <w:r w:rsidRPr="008C22B3">
        <w:rPr>
          <w:rFonts w:cs="Times New Roman"/>
          <w:i/>
          <w:iCs/>
        </w:rPr>
        <w:t>Journal of Strength and Conditioning Research</w:t>
      </w:r>
      <w:r w:rsidRPr="008C22B3">
        <w:rPr>
          <w:rFonts w:cs="Times New Roman"/>
        </w:rPr>
        <w:t xml:space="preserve">, </w:t>
      </w:r>
      <w:r w:rsidRPr="008C22B3">
        <w:rPr>
          <w:rFonts w:cs="Times New Roman"/>
          <w:i/>
          <w:iCs/>
        </w:rPr>
        <w:t>22</w:t>
      </w:r>
      <w:r w:rsidRPr="008C22B3">
        <w:rPr>
          <w:rFonts w:cs="Times New Roman"/>
        </w:rPr>
        <w:t>(3), 801–808. https://doi.org/10.1519/JSC.0b013e31816a5775</w:t>
      </w:r>
    </w:p>
    <w:p w14:paraId="2022747D" w14:textId="77777777" w:rsidR="008C22B3" w:rsidRPr="008C22B3" w:rsidRDefault="008C22B3" w:rsidP="008C22B3">
      <w:pPr>
        <w:pStyle w:val="Bibliography"/>
        <w:rPr>
          <w:rFonts w:cs="Times New Roman"/>
        </w:rPr>
      </w:pPr>
      <w:r w:rsidRPr="008C22B3">
        <w:rPr>
          <w:rFonts w:cs="Times New Roman"/>
        </w:rPr>
        <w:t xml:space="preserve">Costa, P. B., Graves, B. S., Whitehurst, M., &amp; Jacobs, P. L. (2009). The Acute Effects of Different Durations of Static Stretching on Dynamic Balance Performance. </w:t>
      </w:r>
      <w:r w:rsidRPr="008C22B3">
        <w:rPr>
          <w:rFonts w:cs="Times New Roman"/>
          <w:i/>
          <w:iCs/>
        </w:rPr>
        <w:t>Journal of Strength and Conditioning Research</w:t>
      </w:r>
      <w:r w:rsidRPr="008C22B3">
        <w:rPr>
          <w:rFonts w:cs="Times New Roman"/>
        </w:rPr>
        <w:t xml:space="preserve">, </w:t>
      </w:r>
      <w:r w:rsidRPr="008C22B3">
        <w:rPr>
          <w:rFonts w:cs="Times New Roman"/>
          <w:i/>
          <w:iCs/>
        </w:rPr>
        <w:t>23</w:t>
      </w:r>
      <w:r w:rsidRPr="008C22B3">
        <w:rPr>
          <w:rFonts w:cs="Times New Roman"/>
        </w:rPr>
        <w:t>(1), 141–147. https://doi.org/10.1519/JSC.0b013e31818eb052</w:t>
      </w:r>
    </w:p>
    <w:p w14:paraId="64DBA77D" w14:textId="77777777" w:rsidR="008C22B3" w:rsidRPr="008C22B3" w:rsidRDefault="008C22B3" w:rsidP="008C22B3">
      <w:pPr>
        <w:pStyle w:val="Bibliography"/>
        <w:rPr>
          <w:rFonts w:cs="Times New Roman"/>
        </w:rPr>
      </w:pPr>
      <w:r w:rsidRPr="008C22B3">
        <w:rPr>
          <w:rFonts w:cs="Times New Roman"/>
        </w:rPr>
        <w:t xml:space="preserve">Fletcher, I. M. (2010). The effect of different dynamic stretch velocities on jump performance. </w:t>
      </w:r>
      <w:r w:rsidRPr="008C22B3">
        <w:rPr>
          <w:rFonts w:cs="Times New Roman"/>
          <w:i/>
          <w:iCs/>
        </w:rPr>
        <w:t>European Journal of Applied Physiology</w:t>
      </w:r>
      <w:r w:rsidRPr="008C22B3">
        <w:rPr>
          <w:rFonts w:cs="Times New Roman"/>
        </w:rPr>
        <w:t xml:space="preserve">, </w:t>
      </w:r>
      <w:r w:rsidRPr="008C22B3">
        <w:rPr>
          <w:rFonts w:cs="Times New Roman"/>
          <w:i/>
          <w:iCs/>
        </w:rPr>
        <w:t>109</w:t>
      </w:r>
      <w:r w:rsidRPr="008C22B3">
        <w:rPr>
          <w:rFonts w:cs="Times New Roman"/>
        </w:rPr>
        <w:t>(3), 491–498. https://doi.org/10.1007/s00421-010-1386-x</w:t>
      </w:r>
    </w:p>
    <w:p w14:paraId="59B55C92" w14:textId="77777777" w:rsidR="008C22B3" w:rsidRPr="008C22B3" w:rsidRDefault="008C22B3" w:rsidP="008C22B3">
      <w:pPr>
        <w:pStyle w:val="Bibliography"/>
        <w:rPr>
          <w:rFonts w:cs="Times New Roman"/>
        </w:rPr>
      </w:pPr>
      <w:r w:rsidRPr="008C22B3">
        <w:rPr>
          <w:rFonts w:cs="Times New Roman"/>
        </w:rPr>
        <w:t xml:space="preserve">Gillen, Z. M., Shoemaker, M. E., McKay, B. D., Bohannon, N. A., Gibson, S. M., &amp; Cramer, J. T. (2022). Influences of the Stretch-Shortening Cycle and Arm Swing on Vertical Jump Performance in Children and Adolescents. </w:t>
      </w:r>
      <w:r w:rsidRPr="008C22B3">
        <w:rPr>
          <w:rFonts w:cs="Times New Roman"/>
          <w:i/>
          <w:iCs/>
        </w:rPr>
        <w:t xml:space="preserve">Journal of Strength and </w:t>
      </w:r>
      <w:r w:rsidRPr="008C22B3">
        <w:rPr>
          <w:rFonts w:cs="Times New Roman"/>
          <w:i/>
          <w:iCs/>
        </w:rPr>
        <w:lastRenderedPageBreak/>
        <w:t>Conditioning Research</w:t>
      </w:r>
      <w:r w:rsidRPr="008C22B3">
        <w:rPr>
          <w:rFonts w:cs="Times New Roman"/>
        </w:rPr>
        <w:t xml:space="preserve">, </w:t>
      </w:r>
      <w:r w:rsidRPr="008C22B3">
        <w:rPr>
          <w:rFonts w:cs="Times New Roman"/>
          <w:i/>
          <w:iCs/>
        </w:rPr>
        <w:t>36</w:t>
      </w:r>
      <w:r w:rsidRPr="008C22B3">
        <w:rPr>
          <w:rFonts w:cs="Times New Roman"/>
        </w:rPr>
        <w:t>(5), 1245–1256. https://doi.org/10.1519/JSC.0000000000003647</w:t>
      </w:r>
    </w:p>
    <w:p w14:paraId="1DAD380A" w14:textId="77777777" w:rsidR="008C22B3" w:rsidRPr="008C22B3" w:rsidRDefault="008C22B3" w:rsidP="008C22B3">
      <w:pPr>
        <w:pStyle w:val="Bibliography"/>
        <w:rPr>
          <w:rFonts w:cs="Times New Roman"/>
        </w:rPr>
      </w:pPr>
      <w:r w:rsidRPr="008C22B3">
        <w:rPr>
          <w:rFonts w:cs="Times New Roman"/>
        </w:rPr>
        <w:t xml:space="preserve">Herda, T. J., Herda, N. D., Costa, P. B., Walter-Herda, A. A., Valdez, A. M., &amp; Cramer, J. T. (2013). The effects of dynamic stretching on the passive properties of the muscle-tendon unit. </w:t>
      </w:r>
      <w:r w:rsidRPr="008C22B3">
        <w:rPr>
          <w:rFonts w:cs="Times New Roman"/>
          <w:i/>
          <w:iCs/>
        </w:rPr>
        <w:t>Journal of Sports Sciences</w:t>
      </w:r>
      <w:r w:rsidRPr="008C22B3">
        <w:rPr>
          <w:rFonts w:cs="Times New Roman"/>
        </w:rPr>
        <w:t xml:space="preserve">, </w:t>
      </w:r>
      <w:r w:rsidRPr="008C22B3">
        <w:rPr>
          <w:rFonts w:cs="Times New Roman"/>
          <w:i/>
          <w:iCs/>
        </w:rPr>
        <w:t>31</w:t>
      </w:r>
      <w:r w:rsidRPr="008C22B3">
        <w:rPr>
          <w:rFonts w:cs="Times New Roman"/>
        </w:rPr>
        <w:t>(5), 479–487. https://doi.org/10.1080/02640414.2012.736632</w:t>
      </w:r>
    </w:p>
    <w:p w14:paraId="194B99CC" w14:textId="77777777" w:rsidR="008C22B3" w:rsidRPr="008C22B3" w:rsidRDefault="008C22B3" w:rsidP="008C22B3">
      <w:pPr>
        <w:pStyle w:val="Bibliography"/>
        <w:rPr>
          <w:rFonts w:cs="Times New Roman"/>
        </w:rPr>
      </w:pPr>
      <w:r w:rsidRPr="008C22B3">
        <w:rPr>
          <w:rFonts w:cs="Times New Roman"/>
        </w:rPr>
        <w:t xml:space="preserve">Holt, B. W., &amp; Lambourne, K. (2008). The Impact of Different Warm-Up Protocols on Vertical Jump Performance in Male Collegiate Athletes. </w:t>
      </w:r>
      <w:r w:rsidRPr="008C22B3">
        <w:rPr>
          <w:rFonts w:cs="Times New Roman"/>
          <w:i/>
          <w:iCs/>
        </w:rPr>
        <w:t>Journal of Strength and Conditioning Research</w:t>
      </w:r>
      <w:r w:rsidRPr="008C22B3">
        <w:rPr>
          <w:rFonts w:cs="Times New Roman"/>
        </w:rPr>
        <w:t xml:space="preserve">, </w:t>
      </w:r>
      <w:r w:rsidRPr="008C22B3">
        <w:rPr>
          <w:rFonts w:cs="Times New Roman"/>
          <w:i/>
          <w:iCs/>
        </w:rPr>
        <w:t>22</w:t>
      </w:r>
      <w:r w:rsidRPr="008C22B3">
        <w:rPr>
          <w:rFonts w:cs="Times New Roman"/>
        </w:rPr>
        <w:t>(1), 226–229. https://doi.org/10.1519/JSC.0b013e31815f9d6a</w:t>
      </w:r>
    </w:p>
    <w:p w14:paraId="0457E980" w14:textId="77777777" w:rsidR="008C22B3" w:rsidRPr="008C22B3" w:rsidRDefault="008C22B3" w:rsidP="008C22B3">
      <w:pPr>
        <w:pStyle w:val="Bibliography"/>
        <w:rPr>
          <w:rFonts w:cs="Times New Roman"/>
        </w:rPr>
      </w:pPr>
      <w:r w:rsidRPr="008C22B3">
        <w:rPr>
          <w:rFonts w:cs="Times New Roman"/>
        </w:rPr>
        <w:t xml:space="preserve">Little, T., &amp; Williams, A. G. (2006). Effects of Differential Stretching Protocols During Warm-Ups on High-Speed Motor Capacities in Professional Soccer Players. </w:t>
      </w:r>
      <w:r w:rsidRPr="008C22B3">
        <w:rPr>
          <w:rFonts w:cs="Times New Roman"/>
          <w:i/>
          <w:iCs/>
        </w:rPr>
        <w:t>The Journal of Strength and Conditioning Research</w:t>
      </w:r>
      <w:r w:rsidRPr="008C22B3">
        <w:rPr>
          <w:rFonts w:cs="Times New Roman"/>
        </w:rPr>
        <w:t xml:space="preserve">, </w:t>
      </w:r>
      <w:r w:rsidRPr="008C22B3">
        <w:rPr>
          <w:rFonts w:cs="Times New Roman"/>
          <w:i/>
          <w:iCs/>
        </w:rPr>
        <w:t>20</w:t>
      </w:r>
      <w:r w:rsidRPr="008C22B3">
        <w:rPr>
          <w:rFonts w:cs="Times New Roman"/>
        </w:rPr>
        <w:t>(1), 203. https://doi.org/10.1519/R-16944.1</w:t>
      </w:r>
    </w:p>
    <w:p w14:paraId="3BA5846E" w14:textId="77777777" w:rsidR="008C22B3" w:rsidRPr="008C22B3" w:rsidRDefault="008C22B3" w:rsidP="008C22B3">
      <w:pPr>
        <w:pStyle w:val="Bibliography"/>
        <w:rPr>
          <w:rFonts w:cs="Times New Roman"/>
        </w:rPr>
      </w:pPr>
      <w:r w:rsidRPr="008C22B3">
        <w:rPr>
          <w:rFonts w:cs="Times New Roman"/>
        </w:rPr>
        <w:t xml:space="preserve">Manoel, M. E., Harris-Love, M. O., Danoff, J. V., &amp; Miller, T. A. (2008). Acute Effects of Static, Dynamic, and Proprioceptive Neuromuscular Facilitation Stretching on Muscle Power in Women. </w:t>
      </w:r>
      <w:r w:rsidRPr="008C22B3">
        <w:rPr>
          <w:rFonts w:cs="Times New Roman"/>
          <w:i/>
          <w:iCs/>
        </w:rPr>
        <w:t>Journal of Strength and Conditioning Research</w:t>
      </w:r>
      <w:r w:rsidRPr="008C22B3">
        <w:rPr>
          <w:rFonts w:cs="Times New Roman"/>
        </w:rPr>
        <w:t xml:space="preserve">, </w:t>
      </w:r>
      <w:r w:rsidRPr="008C22B3">
        <w:rPr>
          <w:rFonts w:cs="Times New Roman"/>
          <w:i/>
          <w:iCs/>
        </w:rPr>
        <w:t>22</w:t>
      </w:r>
      <w:r w:rsidRPr="008C22B3">
        <w:rPr>
          <w:rFonts w:cs="Times New Roman"/>
        </w:rPr>
        <w:t>(5), 1528–1534. https://doi.org/10.1519/JSC.0b013e31817b0433</w:t>
      </w:r>
    </w:p>
    <w:p w14:paraId="57D63AE3" w14:textId="77777777" w:rsidR="008C22B3" w:rsidRPr="008C22B3" w:rsidRDefault="008C22B3" w:rsidP="008C22B3">
      <w:pPr>
        <w:pStyle w:val="Bibliography"/>
        <w:rPr>
          <w:rFonts w:cs="Times New Roman"/>
        </w:rPr>
      </w:pPr>
      <w:r w:rsidRPr="008C22B3">
        <w:rPr>
          <w:rFonts w:cs="Times New Roman"/>
        </w:rPr>
        <w:t xml:space="preserve">Pearce, A. J., Kidgell, D. J., Zois, J., &amp; Carlson, J. S. (2009). Effects of secondary warm up following stretching. </w:t>
      </w:r>
      <w:r w:rsidRPr="008C22B3">
        <w:rPr>
          <w:rFonts w:cs="Times New Roman"/>
          <w:i/>
          <w:iCs/>
        </w:rPr>
        <w:t>European Journal of Applied Physiology</w:t>
      </w:r>
      <w:r w:rsidRPr="008C22B3">
        <w:rPr>
          <w:rFonts w:cs="Times New Roman"/>
        </w:rPr>
        <w:t xml:space="preserve">, </w:t>
      </w:r>
      <w:r w:rsidRPr="008C22B3">
        <w:rPr>
          <w:rFonts w:cs="Times New Roman"/>
          <w:i/>
          <w:iCs/>
        </w:rPr>
        <w:t>105</w:t>
      </w:r>
      <w:r w:rsidRPr="008C22B3">
        <w:rPr>
          <w:rFonts w:cs="Times New Roman"/>
        </w:rPr>
        <w:t>(2), 175–183. https://doi.org/10.1007/s00421-008-0887-3</w:t>
      </w:r>
    </w:p>
    <w:p w14:paraId="509E08E1" w14:textId="77777777" w:rsidR="008C22B3" w:rsidRPr="008C22B3" w:rsidRDefault="008C22B3" w:rsidP="008C22B3">
      <w:pPr>
        <w:pStyle w:val="Bibliography"/>
        <w:rPr>
          <w:rFonts w:cs="Times New Roman"/>
        </w:rPr>
      </w:pPr>
      <w:r w:rsidRPr="008C22B3">
        <w:rPr>
          <w:rFonts w:cs="Times New Roman"/>
        </w:rPr>
        <w:t xml:space="preserve">Pearce, AlanJ., Latella, C., &amp; Kidgell, DawsonJ. (2012). Secondary warm-up following stretching on vertical jumping, change of direction, and straight line speed. </w:t>
      </w:r>
      <w:r w:rsidRPr="008C22B3">
        <w:rPr>
          <w:rFonts w:cs="Times New Roman"/>
          <w:i/>
          <w:iCs/>
        </w:rPr>
        <w:t>European Journal of Sport Science</w:t>
      </w:r>
      <w:r w:rsidRPr="008C22B3">
        <w:rPr>
          <w:rFonts w:cs="Times New Roman"/>
        </w:rPr>
        <w:t xml:space="preserve">, </w:t>
      </w:r>
      <w:r w:rsidRPr="008C22B3">
        <w:rPr>
          <w:rFonts w:cs="Times New Roman"/>
          <w:i/>
          <w:iCs/>
        </w:rPr>
        <w:t>12</w:t>
      </w:r>
      <w:r w:rsidRPr="008C22B3">
        <w:rPr>
          <w:rFonts w:cs="Times New Roman"/>
        </w:rPr>
        <w:t>(2), 103–112. https://doi.org/10.1080/17461391.2010.551412</w:t>
      </w:r>
    </w:p>
    <w:p w14:paraId="59C78796" w14:textId="77777777" w:rsidR="008C22B3" w:rsidRPr="008C22B3" w:rsidRDefault="008C22B3" w:rsidP="008C22B3">
      <w:pPr>
        <w:pStyle w:val="Bibliography"/>
        <w:rPr>
          <w:rFonts w:cs="Times New Roman"/>
        </w:rPr>
      </w:pPr>
      <w:r w:rsidRPr="008C22B3">
        <w:rPr>
          <w:rFonts w:cs="Times New Roman"/>
        </w:rPr>
        <w:lastRenderedPageBreak/>
        <w:t xml:space="preserve">Samuel, M. N., Holcomb, W. R., Guadagnoli, M. A., Rubley, M. D., &amp; Wallmann, H. (2008). Acute Effects of Static and Ballistic Stretching on Measures of Strength and Power. </w:t>
      </w:r>
      <w:r w:rsidRPr="008C22B3">
        <w:rPr>
          <w:rFonts w:cs="Times New Roman"/>
          <w:i/>
          <w:iCs/>
        </w:rPr>
        <w:t>Journal of Strength and Conditioning Research</w:t>
      </w:r>
      <w:r w:rsidRPr="008C22B3">
        <w:rPr>
          <w:rFonts w:cs="Times New Roman"/>
        </w:rPr>
        <w:t xml:space="preserve">, </w:t>
      </w:r>
      <w:r w:rsidRPr="008C22B3">
        <w:rPr>
          <w:rFonts w:cs="Times New Roman"/>
          <w:i/>
          <w:iCs/>
        </w:rPr>
        <w:t>22</w:t>
      </w:r>
      <w:r w:rsidRPr="008C22B3">
        <w:rPr>
          <w:rFonts w:cs="Times New Roman"/>
        </w:rPr>
        <w:t>(5), 1422–1428. https://doi.org/10.1519/JSC.0b013e318181a314</w:t>
      </w:r>
    </w:p>
    <w:p w14:paraId="56A97C41" w14:textId="77777777" w:rsidR="008C22B3" w:rsidRPr="008C22B3" w:rsidRDefault="008C22B3" w:rsidP="008C22B3">
      <w:pPr>
        <w:pStyle w:val="Bibliography"/>
        <w:rPr>
          <w:rFonts w:cs="Times New Roman"/>
        </w:rPr>
      </w:pPr>
      <w:r w:rsidRPr="008C22B3">
        <w:rPr>
          <w:rFonts w:cs="Times New Roman"/>
        </w:rPr>
        <w:t xml:space="preserve">Sayers, S. P., Harackiewicz, D. V., Harman, E. A., Frykman, P. N., &amp; Rosenstein, M. T. (1999). Cross-validation of three jump power equations: </w:t>
      </w:r>
      <w:r w:rsidRPr="008C22B3">
        <w:rPr>
          <w:rFonts w:cs="Times New Roman"/>
          <w:i/>
          <w:iCs/>
        </w:rPr>
        <w:t>Medicine &amp; Science in Sports &amp; Exercise</w:t>
      </w:r>
      <w:r w:rsidRPr="008C22B3">
        <w:rPr>
          <w:rFonts w:cs="Times New Roman"/>
        </w:rPr>
        <w:t xml:space="preserve">, </w:t>
      </w:r>
      <w:r w:rsidRPr="008C22B3">
        <w:rPr>
          <w:rFonts w:cs="Times New Roman"/>
          <w:i/>
          <w:iCs/>
        </w:rPr>
        <w:t>31</w:t>
      </w:r>
      <w:r w:rsidRPr="008C22B3">
        <w:rPr>
          <w:rFonts w:cs="Times New Roman"/>
        </w:rPr>
        <w:t>(4), 572–577. https://doi.org/10.1097/00005768-199904000-00013</w:t>
      </w:r>
    </w:p>
    <w:p w14:paraId="3F109FA2" w14:textId="77777777" w:rsidR="008C22B3" w:rsidRPr="008C22B3" w:rsidRDefault="008C22B3" w:rsidP="008C22B3">
      <w:pPr>
        <w:pStyle w:val="Bibliography"/>
        <w:rPr>
          <w:rFonts w:cs="Times New Roman"/>
        </w:rPr>
      </w:pPr>
      <w:r w:rsidRPr="008C22B3">
        <w:rPr>
          <w:rFonts w:cs="Times New Roman"/>
        </w:rPr>
        <w:t xml:space="preserve">Shrier, I. (2004a). Does Stretching Improve Performance?: A Systematic and Critical Review of the Literature. </w:t>
      </w:r>
      <w:r w:rsidRPr="008C22B3">
        <w:rPr>
          <w:rFonts w:cs="Times New Roman"/>
          <w:i/>
          <w:iCs/>
        </w:rPr>
        <w:t>Clinical Journal of Sport Medicine</w:t>
      </w:r>
      <w:r w:rsidRPr="008C22B3">
        <w:rPr>
          <w:rFonts w:cs="Times New Roman"/>
        </w:rPr>
        <w:t xml:space="preserve">, </w:t>
      </w:r>
      <w:r w:rsidRPr="008C22B3">
        <w:rPr>
          <w:rFonts w:cs="Times New Roman"/>
          <w:i/>
          <w:iCs/>
        </w:rPr>
        <w:t>14</w:t>
      </w:r>
      <w:r w:rsidRPr="008C22B3">
        <w:rPr>
          <w:rFonts w:cs="Times New Roman"/>
        </w:rPr>
        <w:t>(5), 267–273. https://doi.org/10.1097/00042752-200409000-00004</w:t>
      </w:r>
    </w:p>
    <w:p w14:paraId="7BC8D168" w14:textId="77777777" w:rsidR="008C22B3" w:rsidRPr="008C22B3" w:rsidRDefault="008C22B3" w:rsidP="008C22B3">
      <w:pPr>
        <w:pStyle w:val="Bibliography"/>
        <w:rPr>
          <w:rFonts w:cs="Times New Roman"/>
        </w:rPr>
      </w:pPr>
      <w:r w:rsidRPr="008C22B3">
        <w:rPr>
          <w:rFonts w:cs="Times New Roman"/>
        </w:rPr>
        <w:t xml:space="preserve">Shrier, I. (2004b). Does Stretching Improve Performance?: A Systematic and Critical Review of the Literature. </w:t>
      </w:r>
      <w:r w:rsidRPr="008C22B3">
        <w:rPr>
          <w:rFonts w:cs="Times New Roman"/>
          <w:i/>
          <w:iCs/>
        </w:rPr>
        <w:t>Clinical Journal of Sport Medicine</w:t>
      </w:r>
      <w:r w:rsidRPr="008C22B3">
        <w:rPr>
          <w:rFonts w:cs="Times New Roman"/>
        </w:rPr>
        <w:t xml:space="preserve">, </w:t>
      </w:r>
      <w:r w:rsidRPr="008C22B3">
        <w:rPr>
          <w:rFonts w:cs="Times New Roman"/>
          <w:i/>
          <w:iCs/>
        </w:rPr>
        <w:t>14</w:t>
      </w:r>
      <w:r w:rsidRPr="008C22B3">
        <w:rPr>
          <w:rFonts w:cs="Times New Roman"/>
        </w:rPr>
        <w:t>(5), 267–273. https://doi.org/10.1097/00042752-200409000-00004</w:t>
      </w:r>
    </w:p>
    <w:p w14:paraId="62166E87" w14:textId="77777777" w:rsidR="008C22B3" w:rsidRPr="008C22B3" w:rsidRDefault="008C22B3" w:rsidP="008C22B3">
      <w:pPr>
        <w:pStyle w:val="Bibliography"/>
        <w:rPr>
          <w:rFonts w:cs="Times New Roman"/>
        </w:rPr>
      </w:pPr>
      <w:r w:rsidRPr="008C22B3">
        <w:rPr>
          <w:rFonts w:cs="Times New Roman"/>
        </w:rPr>
        <w:t xml:space="preserve">Thacker, S. B., Gilchrist, J., Stroup, D. F., &amp; Kimsey, C. D. (2004). The Impact of Stretching on Sports Injury Risk: A Systematic Review of the Literature: </w:t>
      </w:r>
      <w:r w:rsidRPr="008C22B3">
        <w:rPr>
          <w:rFonts w:cs="Times New Roman"/>
          <w:i/>
          <w:iCs/>
        </w:rPr>
        <w:t>Medicine &amp; Science in Sports &amp; Exercise</w:t>
      </w:r>
      <w:r w:rsidRPr="008C22B3">
        <w:rPr>
          <w:rFonts w:cs="Times New Roman"/>
        </w:rPr>
        <w:t xml:space="preserve">, </w:t>
      </w:r>
      <w:r w:rsidRPr="008C22B3">
        <w:rPr>
          <w:rFonts w:cs="Times New Roman"/>
          <w:i/>
          <w:iCs/>
        </w:rPr>
        <w:t>36</w:t>
      </w:r>
      <w:r w:rsidRPr="008C22B3">
        <w:rPr>
          <w:rFonts w:cs="Times New Roman"/>
        </w:rPr>
        <w:t>(3), 371–378. https://doi.org/10.1249/01.MSS.0000117134.83018.F7</w:t>
      </w:r>
    </w:p>
    <w:p w14:paraId="3E4F4060" w14:textId="05284454" w:rsidR="00764CED" w:rsidRDefault="00764CED" w:rsidP="00764CED">
      <w:pPr>
        <w:rPr>
          <w:rFonts w:cs="Times New Roman"/>
        </w:rPr>
      </w:pPr>
      <w:r>
        <w:rPr>
          <w:rFonts w:cs="Times New Roman"/>
        </w:rPr>
        <w:fldChar w:fldCharType="end"/>
      </w:r>
    </w:p>
    <w:p w14:paraId="1AEA0B2A" w14:textId="77777777" w:rsidR="00764CED" w:rsidRDefault="00764CED">
      <w:pPr>
        <w:rPr>
          <w:rFonts w:cs="Times New Roman"/>
        </w:rPr>
      </w:pPr>
      <w:r>
        <w:rPr>
          <w:rFonts w:cs="Times New Roman"/>
        </w:rPr>
        <w:br w:type="page"/>
      </w:r>
    </w:p>
    <w:p w14:paraId="7CD2A7B8" w14:textId="1D4116E4" w:rsidR="00764CED" w:rsidRDefault="00764CED" w:rsidP="00764CED">
      <w:pPr>
        <w:pStyle w:val="Heading1"/>
        <w:jc w:val="right"/>
      </w:pPr>
      <w:bookmarkStart w:id="503" w:name="_Ref179730979"/>
      <w:r>
        <w:lastRenderedPageBreak/>
        <w:t>Appendix A</w:t>
      </w:r>
      <w:bookmarkEnd w:id="503"/>
    </w:p>
    <w:p w14:paraId="1A75A154" w14:textId="3BC1E2D6" w:rsidR="00764CED" w:rsidRDefault="00764CED" w:rsidP="00764CED">
      <w:pPr>
        <w:suppressAutoHyphens/>
        <w:spacing w:line="360" w:lineRule="auto"/>
        <w:rPr>
          <w:rFonts w:ascii="Arial" w:hAnsi="Arial" w:cs="Arial"/>
          <w:b/>
          <w:bCs/>
          <w:i/>
          <w:iCs/>
          <w:sz w:val="36"/>
          <w:szCs w:val="36"/>
        </w:rPr>
      </w:pPr>
      <w:r>
        <w:rPr>
          <w:noProof/>
        </w:rPr>
        <w:drawing>
          <wp:anchor distT="0" distB="0" distL="114300" distR="114300" simplePos="0" relativeHeight="251671552" behindDoc="0" locked="0" layoutInCell="0" allowOverlap="1" wp14:anchorId="5C40F36D" wp14:editId="275FEBDA">
            <wp:simplePos x="0" y="0"/>
            <wp:positionH relativeFrom="page">
              <wp:align>center</wp:align>
            </wp:positionH>
            <wp:positionV relativeFrom="page">
              <wp:posOffset>228600</wp:posOffset>
            </wp:positionV>
            <wp:extent cx="1984375" cy="1033145"/>
            <wp:effectExtent l="0" t="0" r="0" b="0"/>
            <wp:wrapNone/>
            <wp:docPr id="1313871641" name="Picture 25"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Copy 2" descr="A logo on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4375" cy="1033145"/>
                    </a:xfrm>
                    <a:prstGeom prst="rect">
                      <a:avLst/>
                    </a:prstGeom>
                    <a:noFill/>
                  </pic:spPr>
                </pic:pic>
              </a:graphicData>
            </a:graphic>
            <wp14:sizeRelH relativeFrom="margin">
              <wp14:pctWidth>0</wp14:pctWidth>
            </wp14:sizeRelH>
            <wp14:sizeRelV relativeFrom="margin">
              <wp14:pctHeight>0</wp14:pctHeight>
            </wp14:sizeRelV>
          </wp:anchor>
        </w:drawing>
      </w:r>
      <w:bookmarkStart w:id="504" w:name="_Hlk174038841"/>
      <w:r>
        <w:rPr>
          <w:rFonts w:ascii="Arial" w:hAnsi="Arial" w:cs="Arial"/>
          <w:b/>
          <w:bCs/>
          <w:i/>
          <w:iCs/>
          <w:sz w:val="36"/>
          <w:szCs w:val="36"/>
        </w:rPr>
        <w:t>The Impact of Static and Dynamic Stretching on Vertical Jump Performance: A Comparative Study</w:t>
      </w:r>
      <w:bookmarkEnd w:id="504"/>
    </w:p>
    <w:p w14:paraId="2DBAD707" w14:textId="77777777" w:rsidR="00764CED" w:rsidRDefault="00764CED" w:rsidP="00764CED">
      <w:pPr>
        <w:keepNext/>
        <w:pBdr>
          <w:bottom w:val="single" w:sz="12" w:space="1" w:color="auto"/>
        </w:pBdr>
        <w:suppressAutoHyphens/>
        <w:spacing w:after="240" w:line="240" w:lineRule="auto"/>
        <w:ind w:right="29" w:firstLine="0"/>
        <w:jc w:val="center"/>
        <w:outlineLvl w:val="1"/>
        <w:rPr>
          <w:rFonts w:ascii="Arial" w:eastAsia="Malgun Gothic" w:hAnsi="Arial" w:cs="Arial"/>
          <w:b/>
          <w:color w:val="auto"/>
          <w:lang w:val="en-US" w:eastAsia="en-GB"/>
        </w:rPr>
      </w:pPr>
      <w:r>
        <w:rPr>
          <w:rFonts w:ascii="Arial" w:eastAsia="Malgun Gothic" w:hAnsi="Arial" w:cs="Arial"/>
          <w:b/>
          <w:color w:val="auto"/>
          <w:lang w:eastAsia="en-GB"/>
        </w:rPr>
        <w:t>PARTICIPANT INFORMATION SHEET</w:t>
      </w:r>
    </w:p>
    <w:p w14:paraId="73D7F444" w14:textId="77777777" w:rsidR="00764CED" w:rsidRDefault="00764CED" w:rsidP="00764CED">
      <w:pPr>
        <w:suppressAutoHyphens/>
        <w:spacing w:after="240" w:line="240" w:lineRule="auto"/>
        <w:ind w:right="29" w:firstLine="0"/>
        <w:jc w:val="both"/>
        <w:rPr>
          <w:rFonts w:ascii="Arial" w:eastAsia="Malgun Gothic" w:hAnsi="Arial" w:cs="Arial"/>
          <w:b/>
          <w:color w:val="auto"/>
          <w:sz w:val="22"/>
          <w:szCs w:val="22"/>
          <w:lang w:eastAsia="en-GB"/>
        </w:rPr>
      </w:pPr>
      <w:r>
        <w:rPr>
          <w:rFonts w:ascii="Arial" w:eastAsia="Malgun Gothic" w:hAnsi="Arial" w:cs="Arial"/>
          <w:b/>
          <w:color w:val="auto"/>
          <w:sz w:val="22"/>
          <w:szCs w:val="22"/>
          <w:lang w:eastAsia="en-GB"/>
        </w:rPr>
        <w:t>Invitation to Participate in Research Study</w:t>
      </w:r>
    </w:p>
    <w:p w14:paraId="3EC2D4E8"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 xml:space="preserve">We are David Peacock and Brad Cook, students at Massey University under the supervision of Ajmol Ali, and we are currently studying effects of interventions in sports performance. </w:t>
      </w:r>
    </w:p>
    <w:p w14:paraId="536E9A07"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Times New Roman" w:hAnsi="Arial" w:cs="Arial"/>
          <w:sz w:val="22"/>
          <w:szCs w:val="22"/>
          <w:lang w:eastAsia="en-GB"/>
        </w:rPr>
        <w:t>Vertical jump is a great indicator of overall lower body strength and power, which are crucial for not only sports but everyday activities like climbing stairs, lifting objects, or even playing with your kids. A strong vertical jump translates to better mobility, improved balance, and a reduced risk of falls or injuries as we age. By understanding how different stretching routines can influence this ability, we can optimize our physical health and performance in daily life.</w:t>
      </w:r>
    </w:p>
    <w:p w14:paraId="5517DEE6"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Measuring your vertical jump also helps you track your progress. By checking it regularly, you can see how much you’re improving over time. It’s a great way to stay motivated and keep working on getting better! Plus, understanding how different exercises or stretches affect your jump can help you warm up the best way and avoid injuries.</w:t>
      </w:r>
    </w:p>
    <w:p w14:paraId="0FCF0E06" w14:textId="77777777" w:rsidR="00764CED" w:rsidRDefault="00764CED" w:rsidP="00764CED">
      <w:pPr>
        <w:suppressAutoHyphens/>
        <w:spacing w:after="240" w:line="240" w:lineRule="auto"/>
        <w:ind w:right="29" w:firstLine="0"/>
        <w:jc w:val="both"/>
        <w:rPr>
          <w:rFonts w:ascii="Arial" w:eastAsia="Malgun Gothic" w:hAnsi="Arial" w:cs="Arial"/>
          <w:b/>
          <w:bCs/>
          <w:color w:val="auto"/>
          <w:sz w:val="22"/>
          <w:szCs w:val="22"/>
          <w:lang w:eastAsia="en-GB"/>
        </w:rPr>
      </w:pPr>
      <w:r>
        <w:rPr>
          <w:rFonts w:ascii="Arial" w:eastAsia="Malgun Gothic" w:hAnsi="Arial" w:cs="Arial"/>
          <w:b/>
          <w:bCs/>
          <w:color w:val="auto"/>
          <w:sz w:val="22"/>
          <w:szCs w:val="22"/>
          <w:lang w:eastAsia="en-GB"/>
        </w:rPr>
        <w:t>Purpose of the Study</w:t>
      </w:r>
    </w:p>
    <w:p w14:paraId="1559C84F" w14:textId="13165485"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The purpose of this study is to compare the effects of static stretching (SS) and dynamic stretching (DS) on vertical jump performance. By understanding how these two stretching types influence jumping ability, we aim to inform coaches and you, the athletes about the most effective warm-up routines to optimise performance and minimise injury risk.</w:t>
      </w:r>
    </w:p>
    <w:p w14:paraId="5AB5312E" w14:textId="77777777" w:rsidR="00764CED" w:rsidRDefault="00764CED">
      <w:pPr>
        <w:rPr>
          <w:rFonts w:ascii="Arial" w:eastAsia="Malgun Gothic" w:hAnsi="Arial" w:cs="Arial"/>
          <w:color w:val="auto"/>
          <w:sz w:val="22"/>
          <w:szCs w:val="22"/>
          <w:lang w:eastAsia="en-GB"/>
        </w:rPr>
      </w:pPr>
      <w:r>
        <w:rPr>
          <w:rFonts w:ascii="Arial" w:eastAsia="Malgun Gothic" w:hAnsi="Arial" w:cs="Arial"/>
          <w:color w:val="auto"/>
          <w:sz w:val="22"/>
          <w:szCs w:val="22"/>
          <w:lang w:eastAsia="en-GB"/>
        </w:rPr>
        <w:br w:type="page"/>
      </w:r>
    </w:p>
    <w:p w14:paraId="30664728" w14:textId="14E45B01"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b/>
          <w:bCs/>
          <w:color w:val="auto"/>
          <w:sz w:val="22"/>
          <w:szCs w:val="22"/>
          <w:lang w:eastAsia="en-GB"/>
        </w:rPr>
        <w:lastRenderedPageBreak/>
        <w:t>Study Overview:</w:t>
      </w:r>
      <w:r>
        <w:rPr>
          <w:rFonts w:ascii="Arial" w:eastAsia="Malgun Gothic" w:hAnsi="Arial" w:cs="Arial"/>
          <w:color w:val="auto"/>
          <w:sz w:val="22"/>
          <w:szCs w:val="22"/>
          <w:lang w:eastAsia="en-GB"/>
        </w:rPr>
        <w:t xml:space="preserve"> You will be involved in a series of stretching and jumping exercises conducted over three days during your usual training times. The procedure includes:</w:t>
      </w:r>
    </w:p>
    <w:p w14:paraId="5EC495CF" w14:textId="77777777" w:rsidR="00764CED" w:rsidRDefault="00764CED" w:rsidP="00764CED">
      <w:pPr>
        <w:numPr>
          <w:ilvl w:val="0"/>
          <w:numId w:val="9"/>
        </w:numPr>
        <w:suppressAutoHyphens/>
        <w:spacing w:after="240" w:line="24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Complete a pre-test questionnaire</w:t>
      </w:r>
    </w:p>
    <w:p w14:paraId="36B3FC98" w14:textId="77777777" w:rsidR="00764CED" w:rsidRDefault="00764CED" w:rsidP="00764CED">
      <w:pPr>
        <w:numPr>
          <w:ilvl w:val="0"/>
          <w:numId w:val="9"/>
        </w:numPr>
        <w:suppressAutoHyphens/>
        <w:spacing w:after="240" w:line="24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Initial warm-up followed by a vertical jump test</w:t>
      </w:r>
    </w:p>
    <w:p w14:paraId="31EE1741" w14:textId="77777777" w:rsidR="00764CED" w:rsidRDefault="00764CED" w:rsidP="00764CED">
      <w:pPr>
        <w:numPr>
          <w:ilvl w:val="0"/>
          <w:numId w:val="9"/>
        </w:numPr>
        <w:suppressAutoHyphens/>
        <w:spacing w:after="240" w:line="24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Static stretching (SS), dynamic stretching (DS), or passive rest</w:t>
      </w:r>
    </w:p>
    <w:p w14:paraId="15FEEFC2" w14:textId="77777777" w:rsidR="00764CED" w:rsidRDefault="00764CED" w:rsidP="00764CED">
      <w:pPr>
        <w:numPr>
          <w:ilvl w:val="0"/>
          <w:numId w:val="9"/>
        </w:numPr>
        <w:suppressAutoHyphens/>
        <w:spacing w:after="240" w:line="24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Post-stretch vertical jump test</w:t>
      </w:r>
    </w:p>
    <w:p w14:paraId="7040A277" w14:textId="77777777" w:rsidR="00764CED" w:rsidRDefault="00764CED" w:rsidP="00764CED">
      <w:pPr>
        <w:numPr>
          <w:ilvl w:val="0"/>
          <w:numId w:val="9"/>
        </w:numPr>
        <w:suppressAutoHyphens/>
        <w:spacing w:after="240" w:line="24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Comparison of jump heights before and after stretching</w:t>
      </w:r>
    </w:p>
    <w:p w14:paraId="732F7B86" w14:textId="77777777" w:rsidR="00764CED" w:rsidRDefault="00764CED" w:rsidP="00764CED">
      <w:pPr>
        <w:suppressAutoHyphens/>
        <w:spacing w:after="240" w:line="240" w:lineRule="auto"/>
        <w:ind w:right="29" w:firstLine="0"/>
        <w:jc w:val="both"/>
        <w:rPr>
          <w:rFonts w:ascii="Arial" w:eastAsia="Malgun Gothic" w:hAnsi="Arial" w:cs="Arial"/>
          <w:b/>
          <w:color w:val="auto"/>
          <w:sz w:val="22"/>
          <w:szCs w:val="22"/>
          <w:lang w:val="en-US" w:eastAsia="en-GB"/>
        </w:rPr>
      </w:pPr>
      <w:r>
        <w:rPr>
          <w:rFonts w:ascii="Arial" w:eastAsia="Malgun Gothic" w:hAnsi="Arial" w:cs="Arial"/>
          <w:b/>
          <w:color w:val="auto"/>
          <w:sz w:val="22"/>
          <w:szCs w:val="22"/>
          <w:lang w:eastAsia="en-GB"/>
        </w:rPr>
        <w:t>Participant’s Rights</w:t>
      </w:r>
    </w:p>
    <w:p w14:paraId="7FA2AA1A"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You are under no obligation to accept this invitation. Should you choose to participate, you have the right to:</w:t>
      </w:r>
    </w:p>
    <w:p w14:paraId="1E64B357" w14:textId="77777777" w:rsidR="00764CED" w:rsidRDefault="00764CED" w:rsidP="00764CED">
      <w:pPr>
        <w:pStyle w:val="ListParagraph"/>
        <w:numPr>
          <w:ilvl w:val="0"/>
          <w:numId w:val="11"/>
        </w:numPr>
        <w:suppressAutoHyphens/>
        <w:spacing w:after="240" w:line="36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Decline to answer any particular question</w:t>
      </w:r>
    </w:p>
    <w:p w14:paraId="1840C8E1" w14:textId="77777777" w:rsidR="00764CED" w:rsidRDefault="00764CED" w:rsidP="00764CED">
      <w:pPr>
        <w:pStyle w:val="ListParagraph"/>
        <w:numPr>
          <w:ilvl w:val="0"/>
          <w:numId w:val="11"/>
        </w:numPr>
        <w:suppressAutoHyphens/>
        <w:spacing w:after="240" w:line="36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Withdraw from the study at any time, even after signing a consent form (if you choose to withdraw, you cannot withdraw your data from the analysis after the data collection has been completed)</w:t>
      </w:r>
    </w:p>
    <w:p w14:paraId="08672307" w14:textId="77777777" w:rsidR="00764CED" w:rsidRDefault="00764CED" w:rsidP="00764CED">
      <w:pPr>
        <w:pStyle w:val="ListParagraph"/>
        <w:numPr>
          <w:ilvl w:val="0"/>
          <w:numId w:val="11"/>
        </w:numPr>
        <w:suppressAutoHyphens/>
        <w:spacing w:after="240" w:line="36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Ask any questions about the study at any time during participation</w:t>
      </w:r>
    </w:p>
    <w:p w14:paraId="77B77B5D" w14:textId="77777777" w:rsidR="00764CED" w:rsidRDefault="00764CED" w:rsidP="00764CED">
      <w:pPr>
        <w:pStyle w:val="ListParagraph"/>
        <w:numPr>
          <w:ilvl w:val="0"/>
          <w:numId w:val="11"/>
        </w:numPr>
        <w:suppressAutoHyphens/>
        <w:spacing w:after="240" w:line="36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Provide information on the understanding that your name will not be used unless you give permission to the researcher</w:t>
      </w:r>
    </w:p>
    <w:p w14:paraId="550484FD" w14:textId="77777777" w:rsidR="00764CED" w:rsidRDefault="00764CED" w:rsidP="00764CED">
      <w:pPr>
        <w:pStyle w:val="ListParagraph"/>
        <w:numPr>
          <w:ilvl w:val="0"/>
          <w:numId w:val="11"/>
        </w:numPr>
        <w:suppressAutoHyphens/>
        <w:spacing w:after="240" w:line="36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Be given access to a summary of the project findings when it is concluded</w:t>
      </w:r>
    </w:p>
    <w:p w14:paraId="296EAE76" w14:textId="77777777" w:rsidR="00764CED" w:rsidRDefault="00764CED" w:rsidP="00764CED">
      <w:pPr>
        <w:suppressAutoHyphens/>
        <w:spacing w:after="240" w:line="240" w:lineRule="auto"/>
        <w:ind w:right="29" w:firstLine="0"/>
        <w:jc w:val="both"/>
        <w:rPr>
          <w:rFonts w:ascii="Arial" w:eastAsia="Malgun Gothic" w:hAnsi="Arial" w:cs="Arial"/>
          <w:b/>
          <w:color w:val="auto"/>
          <w:sz w:val="22"/>
          <w:szCs w:val="22"/>
          <w:lang w:eastAsia="en-GB"/>
        </w:rPr>
      </w:pPr>
      <w:r>
        <w:rPr>
          <w:rFonts w:ascii="Arial" w:eastAsia="Malgun Gothic" w:hAnsi="Arial" w:cs="Arial"/>
          <w:b/>
          <w:color w:val="auto"/>
          <w:sz w:val="22"/>
          <w:szCs w:val="22"/>
          <w:lang w:eastAsia="en-GB"/>
        </w:rPr>
        <w:t>Confidentiality</w:t>
      </w:r>
    </w:p>
    <w:p w14:paraId="1627A276"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All data collected will be used solely for research purposes and has the possibility of being presented in a professional journal. All personal information will be kept confidential by assigning numbers to each participant. No names will be visible on any papers on which you provide information. All data/information will be dealt with in confidentiality and will be stored in a secure location for five years on the Massey University Albany Campus. After this time it will be disposed of by an appropriate staff member from the School of Sport and Exercise.</w:t>
      </w:r>
    </w:p>
    <w:p w14:paraId="0990482F" w14:textId="77777777" w:rsidR="00764CED" w:rsidRDefault="00764CED" w:rsidP="00764CED">
      <w:pPr>
        <w:suppressAutoHyphens/>
        <w:rPr>
          <w:rFonts w:ascii="Arial" w:eastAsia="Malgun Gothic" w:hAnsi="Arial" w:cs="Arial"/>
          <w:b/>
          <w:color w:val="auto"/>
          <w:sz w:val="22"/>
          <w:szCs w:val="22"/>
          <w:lang w:eastAsia="en-GB"/>
        </w:rPr>
      </w:pPr>
      <w:r>
        <w:rPr>
          <w:rFonts w:ascii="Arial" w:eastAsia="Malgun Gothic" w:hAnsi="Arial" w:cs="Arial"/>
          <w:b/>
          <w:color w:val="auto"/>
          <w:sz w:val="22"/>
          <w:szCs w:val="22"/>
          <w:lang w:eastAsia="en-GB"/>
        </w:rPr>
        <w:br w:type="page"/>
      </w:r>
    </w:p>
    <w:p w14:paraId="7F2DF934" w14:textId="77777777" w:rsidR="00764CED" w:rsidRDefault="00764CED" w:rsidP="00764CED">
      <w:pPr>
        <w:suppressAutoHyphens/>
        <w:spacing w:after="240" w:line="240" w:lineRule="auto"/>
        <w:ind w:right="29" w:firstLine="0"/>
        <w:jc w:val="both"/>
        <w:rPr>
          <w:rFonts w:ascii="Arial" w:eastAsia="Malgun Gothic" w:hAnsi="Arial" w:cs="Arial"/>
          <w:color w:val="auto"/>
          <w:sz w:val="22"/>
          <w:szCs w:val="22"/>
          <w:lang w:eastAsia="en-GB"/>
        </w:rPr>
      </w:pPr>
      <w:r>
        <w:rPr>
          <w:rFonts w:ascii="Arial" w:eastAsia="Malgun Gothic" w:hAnsi="Arial" w:cs="Arial"/>
          <w:b/>
          <w:color w:val="auto"/>
          <w:sz w:val="22"/>
          <w:szCs w:val="22"/>
          <w:lang w:eastAsia="en-GB"/>
        </w:rPr>
        <w:lastRenderedPageBreak/>
        <w:t>Project Contacts</w:t>
      </w:r>
    </w:p>
    <w:p w14:paraId="21BE40B2" w14:textId="77777777" w:rsidR="00764CED" w:rsidRDefault="00764CED" w:rsidP="00764CED">
      <w:pPr>
        <w:suppressAutoHyphens/>
        <w:spacing w:after="240" w:line="360" w:lineRule="auto"/>
        <w:ind w:right="29" w:firstLine="0"/>
        <w:rPr>
          <w:rFonts w:ascii="Arial" w:eastAsia="Malgun Gothic" w:hAnsi="Arial" w:cs="Arial"/>
          <w:color w:val="auto"/>
          <w:sz w:val="22"/>
          <w:szCs w:val="22"/>
          <w:lang w:eastAsia="en-GB"/>
        </w:rPr>
      </w:pPr>
      <w:r>
        <w:rPr>
          <w:rFonts w:ascii="Arial" w:eastAsia="Malgun Gothic" w:hAnsi="Arial" w:cs="Arial"/>
          <w:color w:val="auto"/>
          <w:sz w:val="22"/>
          <w:szCs w:val="22"/>
          <w:lang w:eastAsia="en-GB"/>
        </w:rPr>
        <w:t>If you have any questions regarding this study, please do not hesitate to contact either of the following people for assistance:</w:t>
      </w:r>
    </w:p>
    <w:p w14:paraId="1AC4A96F" w14:textId="77777777" w:rsidR="00764CED" w:rsidRDefault="00764CED" w:rsidP="00764CED">
      <w:pPr>
        <w:suppressAutoHyphens/>
        <w:spacing w:after="240" w:line="360" w:lineRule="auto"/>
        <w:ind w:right="29" w:firstLine="0"/>
        <w:rPr>
          <w:rFonts w:ascii="Arial" w:eastAsia="Malgun Gothic" w:hAnsi="Arial" w:cs="Arial"/>
          <w:color w:val="auto"/>
          <w:sz w:val="22"/>
          <w:szCs w:val="22"/>
          <w:lang w:eastAsia="en-GB"/>
        </w:rPr>
      </w:pPr>
      <w:r>
        <w:rPr>
          <w:rFonts w:ascii="Arial" w:eastAsia="Malgun Gothic" w:hAnsi="Arial" w:cs="Arial"/>
          <w:color w:val="auto"/>
          <w:sz w:val="22"/>
          <w:szCs w:val="22"/>
          <w:lang w:eastAsia="en-GB"/>
        </w:rPr>
        <w:t>Student: David Peacock (College of Health, Massey University)</w:t>
      </w:r>
      <w:r>
        <w:rPr>
          <w:rFonts w:ascii="Arial" w:eastAsia="Malgun Gothic" w:hAnsi="Arial" w:cs="Arial"/>
          <w:color w:val="auto"/>
          <w:sz w:val="22"/>
          <w:szCs w:val="22"/>
          <w:lang w:eastAsia="en-GB"/>
        </w:rPr>
        <w:br/>
        <w:t xml:space="preserve">(021)02760312; </w:t>
      </w:r>
      <w:hyperlink r:id="rId15" w:history="1">
        <w:r>
          <w:rPr>
            <w:rStyle w:val="Hyperlink"/>
            <w:rFonts w:ascii="Arial" w:eastAsia="Malgun Gothic" w:hAnsi="Arial" w:cs="Arial"/>
            <w:color w:val="0000FF"/>
            <w:szCs w:val="22"/>
            <w:u w:val="single"/>
            <w:lang w:eastAsia="en-GB"/>
          </w:rPr>
          <w:t>avgeekboy@gmail.com</w:t>
        </w:r>
      </w:hyperlink>
    </w:p>
    <w:p w14:paraId="05A4C6B8" w14:textId="77777777" w:rsidR="00764CED" w:rsidRDefault="00764CED" w:rsidP="00764CED">
      <w:pPr>
        <w:suppressAutoHyphens/>
        <w:spacing w:after="240" w:line="360" w:lineRule="auto"/>
        <w:ind w:right="29" w:firstLine="0"/>
        <w:rPr>
          <w:rFonts w:ascii="Arial" w:eastAsia="Malgun Gothic" w:hAnsi="Arial" w:cs="Arial"/>
          <w:color w:val="auto"/>
          <w:sz w:val="22"/>
          <w:szCs w:val="22"/>
          <w:lang w:eastAsia="en-GB"/>
        </w:rPr>
      </w:pPr>
      <w:r>
        <w:rPr>
          <w:rFonts w:ascii="Arial" w:eastAsia="Malgun Gothic" w:hAnsi="Arial" w:cs="Arial"/>
          <w:color w:val="auto"/>
          <w:sz w:val="22"/>
          <w:szCs w:val="22"/>
          <w:lang w:eastAsia="en-GB"/>
        </w:rPr>
        <w:t>Student: Brad Cook (College of Health, Massey University)</w:t>
      </w:r>
      <w:r>
        <w:rPr>
          <w:rFonts w:ascii="Arial" w:eastAsia="Malgun Gothic" w:hAnsi="Arial" w:cs="Arial"/>
          <w:color w:val="auto"/>
          <w:sz w:val="22"/>
          <w:szCs w:val="22"/>
          <w:lang w:eastAsia="en-GB"/>
        </w:rPr>
        <w:br/>
        <w:t xml:space="preserve">(021)1658368; </w:t>
      </w:r>
      <w:hyperlink r:id="rId16" w:history="1">
        <w:r>
          <w:rPr>
            <w:rStyle w:val="Hyperlink"/>
            <w:rFonts w:ascii="Arial" w:eastAsia="Malgun Gothic" w:hAnsi="Arial" w:cs="Arial"/>
            <w:color w:val="0000FF"/>
            <w:szCs w:val="22"/>
            <w:u w:val="single"/>
            <w:lang w:eastAsia="en-GB"/>
          </w:rPr>
          <w:t>brad12cook@gmail.com</w:t>
        </w:r>
      </w:hyperlink>
    </w:p>
    <w:p w14:paraId="1D682796" w14:textId="77777777" w:rsidR="00764CED" w:rsidRDefault="00764CED" w:rsidP="00764CED">
      <w:pPr>
        <w:suppressAutoHyphens/>
        <w:spacing w:after="240" w:line="360" w:lineRule="auto"/>
        <w:ind w:right="29" w:firstLine="0"/>
        <w:rPr>
          <w:rFonts w:ascii="Arial" w:eastAsia="Malgun Gothic" w:hAnsi="Arial" w:cs="Arial"/>
          <w:color w:val="auto"/>
          <w:sz w:val="22"/>
          <w:szCs w:val="22"/>
          <w:lang w:eastAsia="en-GB"/>
        </w:rPr>
      </w:pPr>
      <w:r>
        <w:rPr>
          <w:rFonts w:ascii="Arial" w:eastAsia="Malgun Gothic" w:hAnsi="Arial" w:cs="Arial"/>
          <w:color w:val="auto"/>
          <w:sz w:val="22"/>
          <w:szCs w:val="22"/>
          <w:lang w:eastAsia="en-GB"/>
        </w:rPr>
        <w:t>Supervisor: Prof Ajmol Ali (School of Sport, Exercise and Nutrition, Massey University)</w:t>
      </w:r>
      <w:r>
        <w:rPr>
          <w:rFonts w:ascii="Arial" w:eastAsia="Malgun Gothic" w:hAnsi="Arial" w:cs="Arial"/>
          <w:color w:val="auto"/>
          <w:sz w:val="22"/>
          <w:szCs w:val="22"/>
          <w:lang w:eastAsia="en-GB"/>
        </w:rPr>
        <w:br/>
        <w:t xml:space="preserve">(09)414-0800 ext.43414; </w:t>
      </w:r>
      <w:hyperlink r:id="rId17" w:history="1">
        <w:r>
          <w:rPr>
            <w:rStyle w:val="Hyperlink"/>
            <w:rFonts w:ascii="Arial" w:eastAsia="Malgun Gothic" w:hAnsi="Arial" w:cs="Arial"/>
            <w:i/>
            <w:iCs w:val="0"/>
            <w:color w:val="0000FF"/>
            <w:szCs w:val="22"/>
            <w:u w:val="single"/>
            <w:lang w:eastAsia="en-GB"/>
          </w:rPr>
          <w:t>a.ali@massey.ac.nz</w:t>
        </w:r>
      </w:hyperlink>
    </w:p>
    <w:p w14:paraId="3FC35572" w14:textId="77777777" w:rsidR="00764CED" w:rsidRDefault="00764CED" w:rsidP="00764CED">
      <w:pPr>
        <w:suppressAutoHyphens/>
        <w:spacing w:after="240" w:line="240" w:lineRule="auto"/>
        <w:ind w:right="29" w:firstLine="0"/>
        <w:jc w:val="both"/>
        <w:rPr>
          <w:rFonts w:ascii="Arial" w:eastAsia="Malgun Gothic" w:hAnsi="Arial" w:cs="Arial"/>
          <w:b/>
          <w:color w:val="auto"/>
          <w:sz w:val="22"/>
          <w:szCs w:val="22"/>
          <w:lang w:eastAsia="en-GB"/>
        </w:rPr>
      </w:pPr>
      <w:r>
        <w:rPr>
          <w:rFonts w:ascii="Arial" w:eastAsia="Malgun Gothic" w:hAnsi="Arial" w:cs="Arial"/>
          <w:b/>
          <w:color w:val="auto"/>
          <w:sz w:val="22"/>
          <w:szCs w:val="22"/>
          <w:lang w:eastAsia="en-GB"/>
        </w:rPr>
        <w:t>Committee Approval Statement</w:t>
      </w:r>
    </w:p>
    <w:p w14:paraId="43B1D9D8"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 xml:space="preserve">If you have any concerns about the conduct of this research, please contact Prof. Ajmol Ali, Course Coordinator for 234.327 Investigating Sports Performance on (09)414-0800 ext.43414 or </w:t>
      </w:r>
      <w:hyperlink r:id="rId18" w:history="1">
        <w:r>
          <w:rPr>
            <w:rStyle w:val="Hyperlink"/>
            <w:rFonts w:ascii="Arial" w:eastAsia="Malgun Gothic" w:hAnsi="Arial" w:cs="Arial"/>
            <w:i/>
            <w:iCs w:val="0"/>
            <w:color w:val="0000FF"/>
            <w:szCs w:val="22"/>
            <w:u w:val="single"/>
            <w:lang w:eastAsia="en-GB"/>
          </w:rPr>
          <w:t>a.ali@massey.ac.nz</w:t>
        </w:r>
      </w:hyperlink>
    </w:p>
    <w:p w14:paraId="18FF0EBC" w14:textId="77777777" w:rsidR="00764CED" w:rsidRDefault="00764CED" w:rsidP="00764CED">
      <w:pPr>
        <w:suppressAutoHyphens/>
        <w:spacing w:after="240" w:line="240" w:lineRule="auto"/>
        <w:ind w:right="29" w:firstLine="0"/>
        <w:jc w:val="both"/>
        <w:rPr>
          <w:rFonts w:ascii="Arial" w:eastAsia="Malgun Gothic" w:hAnsi="Arial" w:cs="Arial"/>
          <w:b/>
          <w:color w:val="auto"/>
          <w:sz w:val="22"/>
          <w:szCs w:val="22"/>
          <w:lang w:eastAsia="en-GB"/>
        </w:rPr>
      </w:pPr>
      <w:r>
        <w:rPr>
          <w:rFonts w:ascii="Arial" w:eastAsia="Malgun Gothic" w:hAnsi="Arial" w:cs="Arial"/>
          <w:b/>
          <w:color w:val="auto"/>
          <w:sz w:val="22"/>
          <w:szCs w:val="22"/>
          <w:lang w:eastAsia="en-GB"/>
        </w:rPr>
        <w:t>Compensation for Injury</w:t>
      </w:r>
    </w:p>
    <w:p w14:paraId="0BE4FEEB"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If physical injury results from your participation in this study, you should visit a treatment provider to make a claim to ACC as soon as possible. ACC cover and entitlements are not automatic and your claim will be assessed by ACC in accordance with the Injury Prevention, Rehabilitation and Compensation Act 2001. If your claim is accepted, ACC must inform you of your entitlements, and must help you access those entitlements. Entitlements may include, but not be limited to, treatment costs, travel costs for rehabilitation, loss of earnings, and/or lump sum for permanent impairment. Compensation for mental trauma may also be included, but only if this is incurred as a result of physical injury.</w:t>
      </w:r>
    </w:p>
    <w:p w14:paraId="6B142ED2"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If your ACC claim is not accepted you should immediately contact the researcher. The researcher will initiate processes to ensure you receive compensation equivalent to that to which you would have been entitled had ACC accepted your claim.</w:t>
      </w:r>
    </w:p>
    <w:p w14:paraId="00552A00" w14:textId="77777777" w:rsidR="00764CED" w:rsidRDefault="00764CED" w:rsidP="00764CED">
      <w:pPr>
        <w:ind w:firstLine="0"/>
        <w:rPr>
          <w:rFonts w:ascii="Arial" w:eastAsia="Malgun Gothic" w:hAnsi="Arial" w:cs="Arial"/>
          <w:color w:val="auto"/>
          <w:sz w:val="22"/>
          <w:szCs w:val="22"/>
          <w:lang w:eastAsia="en-GB"/>
        </w:rPr>
        <w:sectPr w:rsidR="00764CED" w:rsidSect="00764CED">
          <w:pgSz w:w="11906" w:h="16838"/>
          <w:pgMar w:top="1440" w:right="1440" w:bottom="1440" w:left="1440" w:header="1800" w:footer="1080" w:gutter="0"/>
          <w:cols w:space="720"/>
          <w:formProt w:val="0"/>
        </w:sectPr>
      </w:pPr>
    </w:p>
    <w:p w14:paraId="5E38F147" w14:textId="5986A5E7" w:rsidR="00764CED" w:rsidRDefault="00764CED" w:rsidP="00764CED">
      <w:pPr>
        <w:suppressAutoHyphens/>
        <w:spacing w:before="600" w:line="360" w:lineRule="auto"/>
        <w:jc w:val="center"/>
        <w:rPr>
          <w:rFonts w:ascii="Arial" w:hAnsi="Arial" w:cs="Arial"/>
          <w:b/>
          <w:i/>
          <w:sz w:val="28"/>
          <w:szCs w:val="28"/>
          <w:lang w:val="en-GB"/>
        </w:rPr>
      </w:pPr>
      <w:r>
        <w:rPr>
          <w:noProof/>
        </w:rPr>
        <w:lastRenderedPageBreak/>
        <w:drawing>
          <wp:anchor distT="0" distB="0" distL="114300" distR="114300" simplePos="0" relativeHeight="251672576" behindDoc="0" locked="0" layoutInCell="0" allowOverlap="1" wp14:anchorId="42C7771C" wp14:editId="44630FBF">
            <wp:simplePos x="0" y="0"/>
            <wp:positionH relativeFrom="page">
              <wp:align>center</wp:align>
            </wp:positionH>
            <wp:positionV relativeFrom="page">
              <wp:posOffset>228600</wp:posOffset>
            </wp:positionV>
            <wp:extent cx="1984375" cy="1033145"/>
            <wp:effectExtent l="0" t="0" r="0" b="0"/>
            <wp:wrapNone/>
            <wp:docPr id="678390371" name="Picture 2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ogo on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4375" cy="103314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i/>
          <w:iCs/>
          <w:sz w:val="36"/>
          <w:szCs w:val="36"/>
        </w:rPr>
        <w:t>The Impact of Static and Dynamic Stretching on Vertical Jump Performance: A Comparative Study</w:t>
      </w:r>
    </w:p>
    <w:p w14:paraId="498D223C" w14:textId="77777777" w:rsidR="00764CED" w:rsidRDefault="00764CED" w:rsidP="00764CED">
      <w:pPr>
        <w:keepNext/>
        <w:widowControl w:val="0"/>
        <w:suppressAutoHyphens/>
        <w:spacing w:after="240" w:line="240" w:lineRule="auto"/>
        <w:ind w:firstLine="0"/>
        <w:jc w:val="center"/>
        <w:outlineLvl w:val="3"/>
        <w:rPr>
          <w:rFonts w:ascii="Arial" w:eastAsia="PMingLiU" w:hAnsi="Arial" w:cs="Arial"/>
          <w:b/>
          <w:bCs/>
          <w:color w:val="auto"/>
          <w:kern w:val="2"/>
          <w:lang w:val="en-GB" w:eastAsia="zh-TW"/>
        </w:rPr>
      </w:pPr>
      <w:r>
        <w:rPr>
          <w:rFonts w:ascii="Arial" w:eastAsia="PMingLiU" w:hAnsi="Arial" w:cs="Arial"/>
          <w:b/>
          <w:bCs/>
          <w:color w:val="auto"/>
          <w:kern w:val="2"/>
          <w:lang w:val="en-GB" w:eastAsia="zh-TW"/>
        </w:rPr>
        <w:t>CONSENT FORM FOR STUDY VOLUNTEERS</w:t>
      </w:r>
    </w:p>
    <w:p w14:paraId="4667402C" w14:textId="39D22CF8" w:rsidR="00764CED" w:rsidRDefault="00764CED" w:rsidP="00764CED">
      <w:pPr>
        <w:tabs>
          <w:tab w:val="left" w:pos="6480"/>
        </w:tabs>
        <w:suppressAutoHyphens/>
        <w:spacing w:after="200" w:line="276" w:lineRule="auto"/>
        <w:ind w:firstLine="0"/>
        <w:rPr>
          <w:rFonts w:ascii="Arial" w:eastAsia="Malgun Gothic" w:hAnsi="Arial" w:cs="Arial"/>
          <w:color w:val="auto"/>
          <w:sz w:val="4"/>
          <w:szCs w:val="4"/>
          <w:lang w:eastAsia="ko-KR"/>
        </w:rPr>
      </w:pPr>
      <w:r>
        <w:rPr>
          <w:noProof/>
          <w:lang w:val="en-US"/>
        </w:rPr>
        <mc:AlternateContent>
          <mc:Choice Requires="wps">
            <w:drawing>
              <wp:anchor distT="0" distB="0" distL="114300" distR="114300" simplePos="0" relativeHeight="251673600" behindDoc="0" locked="0" layoutInCell="1" allowOverlap="1" wp14:anchorId="79315731" wp14:editId="0919B219">
                <wp:simplePos x="0" y="0"/>
                <wp:positionH relativeFrom="column">
                  <wp:posOffset>-102870</wp:posOffset>
                </wp:positionH>
                <wp:positionV relativeFrom="paragraph">
                  <wp:posOffset>71755</wp:posOffset>
                </wp:positionV>
                <wp:extent cx="5985510" cy="0"/>
                <wp:effectExtent l="0" t="0" r="0" b="0"/>
                <wp:wrapNone/>
                <wp:docPr id="134725597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E0E02C5" id="Straight Connector 2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5.65pt" to="463.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" strokeweight="1.5pt"/>
            </w:pict>
          </mc:Fallback>
        </mc:AlternateContent>
      </w:r>
    </w:p>
    <w:p w14:paraId="0215B2CD" w14:textId="77777777" w:rsidR="00764CED" w:rsidRDefault="00764CED" w:rsidP="00764CED">
      <w:pPr>
        <w:suppressAutoHyphens/>
        <w:spacing w:after="240" w:line="360" w:lineRule="auto"/>
        <w:ind w:firstLine="0"/>
        <w:jc w:val="center"/>
        <w:rPr>
          <w:rFonts w:ascii="Arial" w:eastAsia="Malgun Gothic" w:hAnsi="Arial" w:cs="Arial"/>
          <w:b/>
          <w:color w:val="auto"/>
          <w:sz w:val="22"/>
          <w:lang w:eastAsia="ko-KR"/>
        </w:rPr>
      </w:pPr>
      <w:r>
        <w:rPr>
          <w:rFonts w:ascii="Arial" w:eastAsia="Malgun Gothic" w:hAnsi="Arial" w:cs="Arial"/>
          <w:b/>
          <w:color w:val="auto"/>
          <w:sz w:val="22"/>
          <w:lang w:eastAsia="ko-KR"/>
        </w:rPr>
        <w:t>This consent form will be held for a minimum period of five (5) years</w:t>
      </w:r>
    </w:p>
    <w:p w14:paraId="15791BA5" w14:textId="77777777" w:rsidR="00764CED" w:rsidRDefault="00764CED" w:rsidP="00764CED">
      <w:pPr>
        <w:suppressAutoHyphens/>
        <w:spacing w:after="240" w:line="360" w:lineRule="auto"/>
        <w:ind w:firstLine="0"/>
        <w:jc w:val="both"/>
        <w:rPr>
          <w:rFonts w:ascii="Arial" w:eastAsia="Malgun Gothic" w:hAnsi="Arial" w:cs="Arial"/>
          <w:color w:val="auto"/>
          <w:sz w:val="22"/>
          <w:lang w:eastAsia="ko-KR"/>
        </w:rPr>
      </w:pPr>
      <w:r>
        <w:rPr>
          <w:rFonts w:ascii="Arial" w:eastAsia="Malgun Gothic" w:hAnsi="Arial" w:cs="Arial"/>
          <w:color w:val="auto"/>
          <w:sz w:val="22"/>
          <w:lang w:eastAsia="ko-KR"/>
        </w:rPr>
        <w:t>I have read the Information Sheet and have had the details of the study explained to me. My questions have been answered to my satisfaction, and I understand that I may ask further questions at any time.</w:t>
      </w:r>
    </w:p>
    <w:p w14:paraId="6226531F" w14:textId="77777777" w:rsidR="00764CED" w:rsidRDefault="00764CED" w:rsidP="00764CED">
      <w:pPr>
        <w:suppressAutoHyphens/>
        <w:spacing w:after="240" w:line="360" w:lineRule="auto"/>
        <w:ind w:firstLine="0"/>
        <w:jc w:val="both"/>
        <w:rPr>
          <w:rFonts w:ascii="Arial" w:eastAsia="Malgun Gothic" w:hAnsi="Arial" w:cs="Arial"/>
          <w:color w:val="auto"/>
          <w:sz w:val="22"/>
          <w:lang w:eastAsia="ko-KR"/>
        </w:rPr>
      </w:pPr>
      <w:r>
        <w:rPr>
          <w:rFonts w:ascii="Arial" w:eastAsia="Malgun Gothic" w:hAnsi="Arial" w:cs="Arial"/>
          <w:color w:val="auto"/>
          <w:sz w:val="22"/>
          <w:lang w:eastAsia="ko-KR"/>
        </w:rPr>
        <w:t>I understand that I have the right to withdraw from the study at any time and to decline to answer any particular questions.</w:t>
      </w:r>
    </w:p>
    <w:p w14:paraId="734FB65B" w14:textId="77777777" w:rsidR="00764CED" w:rsidRDefault="00764CED" w:rsidP="00764CED">
      <w:pPr>
        <w:suppressAutoHyphens/>
        <w:spacing w:after="240" w:line="360" w:lineRule="auto"/>
        <w:ind w:firstLine="0"/>
        <w:jc w:val="both"/>
        <w:rPr>
          <w:rFonts w:ascii="Arial" w:eastAsia="Malgun Gothic" w:hAnsi="Arial" w:cs="Arial"/>
          <w:color w:val="auto"/>
          <w:sz w:val="22"/>
          <w:lang w:eastAsia="ko-KR"/>
        </w:rPr>
      </w:pPr>
      <w:r>
        <w:rPr>
          <w:rFonts w:ascii="Arial" w:eastAsia="Malgun Gothic" w:hAnsi="Arial" w:cs="Arial"/>
          <w:color w:val="auto"/>
          <w:sz w:val="22"/>
          <w:lang w:eastAsia="ko-KR"/>
        </w:rPr>
        <w:t>I agree to provide information to the researcher on the understanding that my name will not be used without my permission. (The information will be used only for this research and publications arising from this research project).</w:t>
      </w:r>
    </w:p>
    <w:p w14:paraId="5413C90D" w14:textId="77777777" w:rsidR="00764CED" w:rsidRDefault="00764CED" w:rsidP="00764CED">
      <w:pPr>
        <w:suppressAutoHyphens/>
        <w:spacing w:after="240" w:line="360" w:lineRule="auto"/>
        <w:ind w:firstLine="0"/>
        <w:jc w:val="both"/>
        <w:rPr>
          <w:rFonts w:ascii="Arial" w:eastAsia="Malgun Gothic" w:hAnsi="Arial" w:cs="Arial"/>
          <w:color w:val="auto"/>
          <w:sz w:val="22"/>
          <w:lang w:eastAsia="ko-KR"/>
        </w:rPr>
      </w:pPr>
      <w:r>
        <w:rPr>
          <w:rFonts w:ascii="Arial" w:eastAsia="Malgun Gothic" w:hAnsi="Arial" w:cs="Arial"/>
          <w:color w:val="auto"/>
          <w:sz w:val="22"/>
          <w:lang w:eastAsia="ko-KR"/>
        </w:rPr>
        <w:t>I agree to participate in this study under the conditions set out in the Information Sheet.</w:t>
      </w:r>
    </w:p>
    <w:p w14:paraId="1614EBA4" w14:textId="77777777" w:rsidR="00764CED" w:rsidRDefault="00764CED" w:rsidP="00764CED">
      <w:pPr>
        <w:suppressAutoHyphens/>
        <w:spacing w:after="240" w:line="360" w:lineRule="auto"/>
        <w:ind w:firstLine="0"/>
        <w:jc w:val="both"/>
        <w:rPr>
          <w:rFonts w:ascii="Arial" w:eastAsia="Malgun Gothic" w:hAnsi="Arial" w:cs="Arial"/>
          <w:b/>
          <w:color w:val="auto"/>
          <w:sz w:val="22"/>
          <w:lang w:eastAsia="ko-KR"/>
        </w:rPr>
      </w:pPr>
      <w:r>
        <w:rPr>
          <w:rFonts w:ascii="Arial" w:eastAsia="Malgun Gothic" w:hAnsi="Arial" w:cs="Arial"/>
          <w:b/>
          <w:color w:val="auto"/>
          <w:sz w:val="22"/>
          <w:lang w:eastAsia="ko-KR"/>
        </w:rPr>
        <w:t>Participant Full Name (printed): ______________________________________________</w:t>
      </w:r>
    </w:p>
    <w:p w14:paraId="3BA0A5FB" w14:textId="77777777" w:rsidR="00764CED" w:rsidRDefault="00764CED" w:rsidP="00764CED">
      <w:pPr>
        <w:suppressAutoHyphens/>
        <w:spacing w:after="240" w:line="360" w:lineRule="auto"/>
        <w:ind w:firstLine="0"/>
        <w:jc w:val="both"/>
        <w:rPr>
          <w:rFonts w:ascii="Arial" w:eastAsia="Malgun Gothic" w:hAnsi="Arial" w:cs="Arial"/>
          <w:b/>
          <w:color w:val="auto"/>
          <w:sz w:val="22"/>
          <w:lang w:eastAsia="ko-KR"/>
        </w:rPr>
      </w:pPr>
      <w:r>
        <w:rPr>
          <w:rFonts w:ascii="Arial" w:eastAsia="Malgun Gothic" w:hAnsi="Arial" w:cs="Arial"/>
          <w:b/>
          <w:color w:val="auto"/>
          <w:sz w:val="22"/>
          <w:lang w:eastAsia="ko-KR"/>
        </w:rPr>
        <w:t>Contact Number: ___________________    Age: _______    Date of Birth: ______________</w:t>
      </w:r>
    </w:p>
    <w:p w14:paraId="1D0C58E4" w14:textId="77777777" w:rsidR="00764CED" w:rsidRDefault="00764CED" w:rsidP="00764CED">
      <w:pPr>
        <w:suppressAutoHyphens/>
        <w:spacing w:after="240" w:line="360" w:lineRule="auto"/>
        <w:ind w:firstLine="0"/>
        <w:jc w:val="both"/>
        <w:rPr>
          <w:rFonts w:ascii="Arial" w:eastAsia="Malgun Gothic" w:hAnsi="Arial" w:cs="Arial"/>
          <w:b/>
          <w:color w:val="auto"/>
          <w:sz w:val="22"/>
          <w:lang w:eastAsia="ko-KR"/>
        </w:rPr>
      </w:pPr>
      <w:r>
        <w:rPr>
          <w:rFonts w:ascii="Arial" w:eastAsia="Malgun Gothic" w:hAnsi="Arial" w:cs="Arial"/>
          <w:b/>
          <w:color w:val="auto"/>
          <w:sz w:val="22"/>
          <w:lang w:eastAsia="ko-KR"/>
        </w:rPr>
        <w:t>Signature: _______________________________________    Date___________________</w:t>
      </w:r>
    </w:p>
    <w:p w14:paraId="7DBAD9F9" w14:textId="4C369965" w:rsidR="00764CED" w:rsidRDefault="00764CED" w:rsidP="00764CED">
      <w:pPr>
        <w:suppressAutoHyphens/>
        <w:spacing w:after="240" w:line="360" w:lineRule="auto"/>
        <w:ind w:left="6862" w:firstLine="338"/>
        <w:jc w:val="center"/>
        <w:rPr>
          <w:rFonts w:ascii="Arial" w:eastAsia="Malgun Gothic" w:hAnsi="Arial" w:cs="Arial"/>
          <w:color w:val="auto"/>
          <w:sz w:val="22"/>
          <w:lang w:eastAsia="ko-KR"/>
        </w:rPr>
      </w:pPr>
      <w:r>
        <w:rPr>
          <w:noProof/>
          <w:lang w:val="en-US"/>
        </w:rPr>
        <mc:AlternateContent>
          <mc:Choice Requires="wps">
            <w:drawing>
              <wp:anchor distT="0" distB="0" distL="114300" distR="114300" simplePos="0" relativeHeight="251674624" behindDoc="0" locked="0" layoutInCell="1" allowOverlap="1" wp14:anchorId="74EAF3D3" wp14:editId="30D3E64B">
                <wp:simplePos x="0" y="0"/>
                <wp:positionH relativeFrom="column">
                  <wp:posOffset>5870575</wp:posOffset>
                </wp:positionH>
                <wp:positionV relativeFrom="paragraph">
                  <wp:posOffset>-18415</wp:posOffset>
                </wp:positionV>
                <wp:extent cx="296545" cy="296545"/>
                <wp:effectExtent l="0" t="0" r="27305" b="27305"/>
                <wp:wrapNone/>
                <wp:docPr id="95140809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545" cy="296545"/>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DDFBE43" id="Rectangle 22" o:spid="_x0000_s1026" style="position:absolute;margin-left:462.25pt;margin-top:-1.45pt;width:23.35pt;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"/>
            </w:pict>
          </mc:Fallback>
        </mc:AlternateContent>
      </w:r>
      <w:r>
        <w:rPr>
          <w:rFonts w:ascii="Arial" w:eastAsia="Malgun Gothic" w:hAnsi="Arial" w:cs="Arial"/>
          <w:color w:val="auto"/>
          <w:sz w:val="22"/>
          <w:lang w:eastAsia="ko-KR"/>
        </w:rPr>
        <w:t>Participant code</w:t>
      </w:r>
    </w:p>
    <w:p w14:paraId="044919AD" w14:textId="77777777" w:rsidR="00764CED" w:rsidRDefault="00764CED" w:rsidP="00764CED">
      <w:pPr>
        <w:suppressAutoHyphens/>
        <w:spacing w:after="240" w:line="360" w:lineRule="auto"/>
        <w:ind w:firstLine="0"/>
        <w:jc w:val="center"/>
        <w:rPr>
          <w:rFonts w:ascii="Arial" w:eastAsia="Malgun Gothic" w:hAnsi="Arial" w:cs="Arial"/>
          <w:color w:val="auto"/>
          <w:sz w:val="22"/>
          <w:lang w:eastAsia="ko-KR"/>
        </w:rPr>
      </w:pPr>
    </w:p>
    <w:p w14:paraId="036AAAD6" w14:textId="77777777" w:rsidR="00764CED" w:rsidRDefault="00764CED" w:rsidP="00764CED">
      <w:pPr>
        <w:spacing w:line="360" w:lineRule="auto"/>
        <w:ind w:firstLine="0"/>
        <w:rPr>
          <w:rFonts w:ascii="Arial" w:eastAsia="Malgun Gothic" w:hAnsi="Arial" w:cs="Arial"/>
          <w:color w:val="auto"/>
          <w:sz w:val="22"/>
          <w:lang w:eastAsia="ko-KR"/>
        </w:rPr>
        <w:sectPr w:rsidR="00764CED" w:rsidSect="00764CED">
          <w:type w:val="oddPage"/>
          <w:pgSz w:w="11906" w:h="16838"/>
          <w:pgMar w:top="1440" w:right="1440" w:bottom="1440" w:left="1440" w:header="1800" w:footer="1080" w:gutter="0"/>
          <w:cols w:space="720"/>
          <w:formProt w:val="0"/>
        </w:sectPr>
      </w:pPr>
    </w:p>
    <w:p w14:paraId="2E2894EE" w14:textId="30B9CC31" w:rsidR="00764CED" w:rsidRDefault="00764CED" w:rsidP="00764CED">
      <w:pPr>
        <w:suppressAutoHyphens/>
        <w:spacing w:before="600" w:after="240" w:line="360" w:lineRule="auto"/>
        <w:ind w:firstLine="0"/>
        <w:jc w:val="center"/>
        <w:rPr>
          <w:rFonts w:ascii="Arial" w:hAnsi="Arial" w:cs="Arial"/>
          <w:b/>
          <w:bCs/>
          <w:i/>
          <w:iCs/>
          <w:sz w:val="32"/>
          <w:szCs w:val="32"/>
        </w:rPr>
      </w:pPr>
      <w:r>
        <w:rPr>
          <w:noProof/>
          <w:lang w:val="en-US"/>
        </w:rPr>
        <w:lastRenderedPageBreak/>
        <w:drawing>
          <wp:anchor distT="0" distB="0" distL="114300" distR="114300" simplePos="0" relativeHeight="251694080" behindDoc="0" locked="0" layoutInCell="0" allowOverlap="1" wp14:anchorId="7498DDC2" wp14:editId="5DFCC01D">
            <wp:simplePos x="0" y="0"/>
            <wp:positionH relativeFrom="page">
              <wp:align>center</wp:align>
            </wp:positionH>
            <wp:positionV relativeFrom="page">
              <wp:posOffset>228600</wp:posOffset>
            </wp:positionV>
            <wp:extent cx="1984375" cy="1033145"/>
            <wp:effectExtent l="0" t="0" r="0" b="0"/>
            <wp:wrapNone/>
            <wp:docPr id="852891465" name="Picture 2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logo on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4375" cy="103314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i/>
          <w:iCs/>
          <w:sz w:val="32"/>
          <w:szCs w:val="32"/>
        </w:rPr>
        <w:t>The Impact of Static and Dynamic Stretching on Vertical Jump Performance: A Comparative Study</w:t>
      </w:r>
    </w:p>
    <w:p w14:paraId="65E64959" w14:textId="77777777" w:rsidR="00764CED" w:rsidRDefault="00764CED" w:rsidP="00764CED">
      <w:pPr>
        <w:keepNext/>
        <w:suppressAutoHyphens/>
        <w:spacing w:after="120" w:line="240" w:lineRule="auto"/>
        <w:ind w:firstLine="0"/>
        <w:outlineLvl w:val="1"/>
        <w:rPr>
          <w:rFonts w:ascii="Arial" w:eastAsia="Malgun Gothic" w:hAnsi="Arial" w:cs="Arial"/>
          <w:b/>
          <w:color w:val="auto"/>
          <w:sz w:val="20"/>
          <w:szCs w:val="20"/>
        </w:rPr>
      </w:pPr>
      <w:r>
        <w:rPr>
          <w:rFonts w:ascii="Arial" w:eastAsia="Malgun Gothic" w:hAnsi="Arial" w:cs="Arial"/>
          <w:b/>
          <w:color w:val="auto"/>
          <w:sz w:val="20"/>
          <w:szCs w:val="20"/>
        </w:rPr>
        <w:t>Health Screening Questionnaire</w:t>
      </w:r>
    </w:p>
    <w:p w14:paraId="4E98C1D5" w14:textId="77777777" w:rsidR="00764CED" w:rsidRDefault="00764CED" w:rsidP="00764CED">
      <w:pPr>
        <w:suppressAutoHyphens/>
        <w:spacing w:after="240" w:line="360" w:lineRule="auto"/>
        <w:ind w:firstLine="0"/>
        <w:rPr>
          <w:rFonts w:ascii="Arial" w:eastAsia="Malgun Gothic" w:hAnsi="Arial" w:cs="Arial"/>
          <w:color w:val="auto"/>
          <w:sz w:val="20"/>
          <w:szCs w:val="20"/>
          <w:lang w:val="en-AU"/>
        </w:rPr>
      </w:pPr>
      <w:r>
        <w:rPr>
          <w:rFonts w:ascii="Arial" w:eastAsia="Malgun Gothic" w:hAnsi="Arial" w:cs="Arial"/>
          <w:color w:val="auto"/>
          <w:sz w:val="20"/>
          <w:szCs w:val="20"/>
          <w:lang w:val="en-AU"/>
        </w:rPr>
        <w:t>Name: ______________________________________________________________</w:t>
      </w:r>
      <w:r>
        <w:rPr>
          <w:rFonts w:ascii="Arial" w:eastAsia="Malgun Gothic" w:hAnsi="Arial" w:cs="Arial"/>
          <w:color w:val="auto"/>
          <w:sz w:val="20"/>
          <w:szCs w:val="20"/>
          <w:lang w:val="en-AU"/>
        </w:rPr>
        <w:br/>
        <w:t>Address: ____________________________________________________________</w:t>
      </w:r>
      <w:r>
        <w:rPr>
          <w:rFonts w:ascii="Arial" w:eastAsia="Malgun Gothic" w:hAnsi="Arial" w:cs="Arial"/>
          <w:color w:val="auto"/>
          <w:sz w:val="20"/>
          <w:szCs w:val="20"/>
          <w:lang w:val="en-AU"/>
        </w:rPr>
        <w:br/>
        <w:t>Phone: _______________________________</w:t>
      </w:r>
      <w:r>
        <w:rPr>
          <w:rFonts w:ascii="Arial" w:eastAsia="Malgun Gothic" w:hAnsi="Arial" w:cs="Arial"/>
          <w:color w:val="auto"/>
          <w:sz w:val="20"/>
          <w:szCs w:val="20"/>
          <w:lang w:val="en-AU"/>
        </w:rPr>
        <w:br/>
        <w:t xml:space="preserve">Age: ________________ </w:t>
      </w:r>
      <w:r>
        <w:rPr>
          <w:rFonts w:ascii="Arial" w:eastAsia="Malgun Gothic" w:hAnsi="Arial" w:cs="Arial"/>
          <w:color w:val="auto"/>
          <w:sz w:val="20"/>
          <w:szCs w:val="20"/>
          <w:lang w:val="en-AU" w:eastAsia="ko-KR"/>
        </w:rPr>
        <w:t>Gender</w:t>
      </w:r>
      <w:r>
        <w:rPr>
          <w:rFonts w:ascii="Arial" w:eastAsia="Malgun Gothic" w:hAnsi="Arial" w:cs="Arial"/>
          <w:color w:val="auto"/>
          <w:sz w:val="20"/>
          <w:szCs w:val="20"/>
          <w:lang w:val="en-AU"/>
        </w:rPr>
        <w:t>: ________________</w:t>
      </w:r>
      <w:r>
        <w:rPr>
          <w:rFonts w:ascii="Arial" w:eastAsia="Malgun Gothic" w:hAnsi="Arial" w:cs="Arial"/>
          <w:color w:val="auto"/>
          <w:sz w:val="20"/>
          <w:szCs w:val="20"/>
          <w:lang w:val="en-AU"/>
        </w:rPr>
        <w:br/>
      </w:r>
      <w:r>
        <w:rPr>
          <w:rFonts w:ascii="Arial" w:eastAsia="Malgun Gothic" w:hAnsi="Arial" w:cs="Arial"/>
          <w:b/>
          <w:color w:val="auto"/>
          <w:sz w:val="20"/>
          <w:szCs w:val="20"/>
          <w:lang w:val="en-AU"/>
        </w:rPr>
        <w:t>Emergency Contact</w:t>
      </w:r>
      <w:r>
        <w:rPr>
          <w:rFonts w:ascii="Arial" w:eastAsia="Malgun Gothic" w:hAnsi="Arial" w:cs="Arial"/>
          <w:b/>
          <w:color w:val="auto"/>
          <w:sz w:val="20"/>
          <w:szCs w:val="20"/>
          <w:lang w:val="en-AU"/>
        </w:rPr>
        <w:br/>
      </w:r>
      <w:r>
        <w:rPr>
          <w:rFonts w:ascii="Arial" w:eastAsia="Malgun Gothic" w:hAnsi="Arial" w:cs="Arial"/>
          <w:color w:val="auto"/>
          <w:sz w:val="20"/>
          <w:szCs w:val="20"/>
          <w:lang w:val="en-AU"/>
        </w:rPr>
        <w:t>Name: ______________________________________________________________</w:t>
      </w:r>
      <w:r>
        <w:rPr>
          <w:rFonts w:ascii="Arial" w:eastAsia="Malgun Gothic" w:hAnsi="Arial" w:cs="Arial"/>
          <w:color w:val="auto"/>
          <w:sz w:val="20"/>
          <w:szCs w:val="20"/>
          <w:lang w:val="en-AU"/>
        </w:rPr>
        <w:br/>
        <w:t>Phone: _______________________________</w:t>
      </w:r>
    </w:p>
    <w:p w14:paraId="5550F4CD" w14:textId="77777777" w:rsidR="00764CED" w:rsidRDefault="00764CED" w:rsidP="00764CED">
      <w:pPr>
        <w:suppressAutoHyphens/>
        <w:spacing w:after="240" w:line="360" w:lineRule="auto"/>
        <w:ind w:firstLine="0"/>
        <w:jc w:val="both"/>
        <w:rPr>
          <w:rFonts w:ascii="Arial" w:eastAsia="Malgun Gothic" w:hAnsi="Arial" w:cs="Arial"/>
          <w:i/>
          <w:color w:val="auto"/>
          <w:sz w:val="20"/>
          <w:szCs w:val="20"/>
          <w:lang w:val="en-US" w:eastAsia="en-NZ"/>
        </w:rPr>
      </w:pPr>
      <w:r>
        <w:rPr>
          <w:rFonts w:ascii="Arial" w:eastAsia="Malgun Gothic" w:hAnsi="Arial" w:cs="Arial"/>
          <w:i/>
          <w:color w:val="auto"/>
          <w:sz w:val="20"/>
          <w:szCs w:val="20"/>
          <w:lang w:eastAsia="en-NZ"/>
        </w:rPr>
        <w:t>Please read the following questions carefully. If you have any difficulty, please advise the medical practitioner, nurse or exercise specialist who is conducting the exercise test.</w:t>
      </w:r>
    </w:p>
    <w:p w14:paraId="1DCC2FF2" w14:textId="77777777" w:rsidR="00764CED" w:rsidRDefault="00764CED" w:rsidP="00764CED">
      <w:pPr>
        <w:suppressAutoHyphens/>
        <w:spacing w:after="240" w:line="360" w:lineRule="auto"/>
        <w:ind w:firstLine="0"/>
        <w:jc w:val="both"/>
        <w:rPr>
          <w:rFonts w:ascii="Arial" w:eastAsia="Malgun Gothic" w:hAnsi="Arial" w:cs="Arial"/>
          <w:color w:val="auto"/>
          <w:sz w:val="20"/>
          <w:szCs w:val="20"/>
          <w:lang w:val="en-AU"/>
        </w:rPr>
      </w:pPr>
      <w:r>
        <w:rPr>
          <w:rFonts w:ascii="Arial" w:eastAsia="Malgun Gothic" w:hAnsi="Arial" w:cs="Arial"/>
          <w:color w:val="auto"/>
          <w:sz w:val="20"/>
          <w:szCs w:val="20"/>
          <w:lang w:val="en-AU"/>
        </w:rPr>
        <w:t xml:space="preserve">Please answer all of the following questions by ticking only </w:t>
      </w:r>
      <w:r>
        <w:rPr>
          <w:rFonts w:ascii="Arial" w:eastAsia="Malgun Gothic" w:hAnsi="Arial" w:cs="Arial"/>
          <w:color w:val="auto"/>
          <w:sz w:val="20"/>
          <w:szCs w:val="20"/>
          <w:u w:val="single"/>
          <w:lang w:val="en-AU"/>
        </w:rPr>
        <w:t>one</w:t>
      </w:r>
      <w:r>
        <w:rPr>
          <w:rFonts w:ascii="Arial" w:eastAsia="Malgun Gothic" w:hAnsi="Arial" w:cs="Arial"/>
          <w:color w:val="auto"/>
          <w:sz w:val="20"/>
          <w:szCs w:val="20"/>
          <w:lang w:val="en-AU"/>
        </w:rPr>
        <w:t xml:space="preserve"> box for each question:</w:t>
      </w:r>
    </w:p>
    <w:p w14:paraId="3D5817BA" w14:textId="77777777" w:rsidR="00764CED" w:rsidRDefault="00764CED" w:rsidP="00764CED">
      <w:pPr>
        <w:suppressAutoHyphens/>
        <w:spacing w:after="240" w:line="360" w:lineRule="auto"/>
        <w:ind w:firstLine="0"/>
        <w:jc w:val="both"/>
        <w:rPr>
          <w:rFonts w:ascii="Arial" w:eastAsia="Malgun Gothic" w:hAnsi="Arial" w:cs="Arial"/>
          <w:color w:val="auto"/>
          <w:sz w:val="20"/>
          <w:szCs w:val="20"/>
          <w:lang w:val="en-AU"/>
        </w:rPr>
      </w:pPr>
      <w:r>
        <w:rPr>
          <w:rFonts w:ascii="Arial" w:eastAsia="Malgun Gothic" w:hAnsi="Arial" w:cs="Arial"/>
          <w:color w:val="auto"/>
          <w:sz w:val="20"/>
          <w:szCs w:val="20"/>
          <w:lang w:val="en-AU"/>
        </w:rPr>
        <w:t xml:space="preserve">The questions are based upon the Physical Activity Readiness Questionnaire (PAR-Q), originally devised by the British Columbia Dept of Health (Canada), as revised by </w:t>
      </w:r>
      <w:r>
        <w:rPr>
          <w:rFonts w:ascii="Arial" w:eastAsia="Malgun Gothic" w:hAnsi="Arial" w:cs="Arial"/>
          <w:color w:val="auto"/>
          <w:sz w:val="20"/>
          <w:szCs w:val="20"/>
          <w:vertAlign w:val="superscript"/>
          <w:lang w:val="en-AU"/>
        </w:rPr>
        <w:t>1</w:t>
      </w:r>
      <w:r>
        <w:rPr>
          <w:rFonts w:ascii="Arial" w:eastAsia="Malgun Gothic" w:hAnsi="Arial" w:cs="Arial"/>
          <w:color w:val="auto"/>
          <w:sz w:val="20"/>
          <w:szCs w:val="20"/>
          <w:lang w:val="en-AU"/>
        </w:rPr>
        <w:t xml:space="preserve">Thomas </w:t>
      </w:r>
      <w:r>
        <w:rPr>
          <w:rFonts w:ascii="Arial" w:eastAsia="Malgun Gothic" w:hAnsi="Arial" w:cs="Arial"/>
          <w:i/>
          <w:color w:val="auto"/>
          <w:sz w:val="20"/>
          <w:szCs w:val="20"/>
          <w:lang w:val="en-AU"/>
        </w:rPr>
        <w:t>et al.</w:t>
      </w:r>
      <w:r>
        <w:rPr>
          <w:rFonts w:ascii="Arial" w:eastAsia="Malgun Gothic" w:hAnsi="Arial" w:cs="Arial"/>
          <w:color w:val="auto"/>
          <w:sz w:val="20"/>
          <w:szCs w:val="20"/>
          <w:lang w:val="en-AU"/>
        </w:rPr>
        <w:t xml:space="preserve"> (1992) and </w:t>
      </w:r>
      <w:r>
        <w:rPr>
          <w:rFonts w:ascii="Arial" w:eastAsia="Malgun Gothic" w:hAnsi="Arial" w:cs="Arial"/>
          <w:color w:val="auto"/>
          <w:sz w:val="20"/>
          <w:szCs w:val="20"/>
          <w:vertAlign w:val="superscript"/>
          <w:lang w:val="en-AU"/>
        </w:rPr>
        <w:t>2</w:t>
      </w:r>
      <w:r>
        <w:rPr>
          <w:rFonts w:ascii="Arial" w:eastAsia="Malgun Gothic" w:hAnsi="Arial" w:cs="Arial"/>
          <w:color w:val="auto"/>
          <w:sz w:val="20"/>
          <w:szCs w:val="20"/>
          <w:lang w:val="en-AU"/>
        </w:rPr>
        <w:t xml:space="preserve">Cardinal </w:t>
      </w:r>
      <w:r>
        <w:rPr>
          <w:rFonts w:ascii="Arial" w:eastAsia="Malgun Gothic" w:hAnsi="Arial" w:cs="Arial"/>
          <w:i/>
          <w:color w:val="auto"/>
          <w:sz w:val="20"/>
          <w:szCs w:val="20"/>
          <w:lang w:val="en-AU"/>
        </w:rPr>
        <w:t>et al.</w:t>
      </w:r>
      <w:r>
        <w:rPr>
          <w:rFonts w:ascii="Arial" w:eastAsia="Malgun Gothic" w:hAnsi="Arial" w:cs="Arial"/>
          <w:color w:val="auto"/>
          <w:sz w:val="20"/>
          <w:szCs w:val="20"/>
          <w:lang w:val="en-AU"/>
        </w:rPr>
        <w:t xml:space="preserve"> (1996), and with added requirements of the Massey University Human Ethics Committee. The information provided by you on this form will be treated with the strictest confidentiality. </w:t>
      </w:r>
    </w:p>
    <w:p w14:paraId="779318FA" w14:textId="77777777" w:rsidR="00764CED" w:rsidRDefault="00764CED" w:rsidP="00764CED">
      <w:pPr>
        <w:suppressAutoHyphens/>
        <w:spacing w:after="240" w:line="360" w:lineRule="auto"/>
        <w:ind w:left="600" w:hanging="600"/>
        <w:rPr>
          <w:rFonts w:ascii="Arial" w:eastAsia="Malgun Gothic" w:hAnsi="Arial" w:cs="Arial"/>
          <w:b/>
          <w:color w:val="auto"/>
          <w:sz w:val="20"/>
          <w:szCs w:val="20"/>
          <w:lang w:val="en-AU"/>
        </w:rPr>
      </w:pPr>
      <w:r>
        <w:rPr>
          <w:rFonts w:ascii="Arial" w:eastAsia="Malgun Gothic" w:hAnsi="Arial" w:cs="Arial"/>
          <w:b/>
          <w:color w:val="auto"/>
          <w:sz w:val="20"/>
          <w:szCs w:val="20"/>
          <w:lang w:val="en-AU"/>
        </w:rPr>
        <w:t>Q1. Has your doctor ever said that you have a heart condition and that you should only do physical activity recommended by a doctor?</w:t>
      </w:r>
    </w:p>
    <w:p w14:paraId="613229ED" w14:textId="3BE10854" w:rsidR="00764CED" w:rsidRDefault="00764CED" w:rsidP="00764CED">
      <w:pPr>
        <w:tabs>
          <w:tab w:val="left" w:pos="720"/>
          <w:tab w:val="left" w:pos="2880"/>
        </w:tabs>
        <w:suppressAutoHyphens/>
        <w:spacing w:after="240" w:line="360" w:lineRule="auto"/>
        <w:ind w:left="720" w:hanging="120"/>
        <w:rPr>
          <w:rFonts w:ascii="Arial" w:eastAsia="Malgun Gothic" w:hAnsi="Arial" w:cs="Arial"/>
          <w:color w:val="auto"/>
          <w:sz w:val="20"/>
          <w:szCs w:val="20"/>
          <w:lang w:val="en-AU"/>
        </w:rPr>
      </w:pPr>
      <w:r>
        <w:rPr>
          <w:noProof/>
          <w:lang w:val="en-US"/>
        </w:rPr>
        <mc:AlternateContent>
          <mc:Choice Requires="wps">
            <w:drawing>
              <wp:anchor distT="0" distB="0" distL="114300" distR="114300" simplePos="0" relativeHeight="251678720" behindDoc="0" locked="0" layoutInCell="1" allowOverlap="1" wp14:anchorId="27806246" wp14:editId="7A26C1AD">
                <wp:simplePos x="0" y="0"/>
                <wp:positionH relativeFrom="column">
                  <wp:posOffset>2067560</wp:posOffset>
                </wp:positionH>
                <wp:positionV relativeFrom="paragraph">
                  <wp:posOffset>0</wp:posOffset>
                </wp:positionV>
                <wp:extent cx="228600" cy="228600"/>
                <wp:effectExtent l="0" t="0" r="19050" b="19050"/>
                <wp:wrapNone/>
                <wp:docPr id="56700036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5829A89" id="Rectangle 20" o:spid="_x0000_s1026" style="position:absolute;margin-left:162.8pt;margin-top:0;width:18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"/>
            </w:pict>
          </mc:Fallback>
        </mc:AlternateContent>
      </w:r>
      <w:r>
        <w:rPr>
          <w:noProof/>
          <w:lang w:val="en-US"/>
        </w:rPr>
        <mc:AlternateContent>
          <mc:Choice Requires="wps">
            <w:drawing>
              <wp:anchor distT="0" distB="0" distL="114300" distR="114300" simplePos="0" relativeHeight="251677696" behindDoc="0" locked="0" layoutInCell="1" allowOverlap="1" wp14:anchorId="0346E895" wp14:editId="52ED8F20">
                <wp:simplePos x="0" y="0"/>
                <wp:positionH relativeFrom="column">
                  <wp:posOffset>762000</wp:posOffset>
                </wp:positionH>
                <wp:positionV relativeFrom="paragraph">
                  <wp:posOffset>0</wp:posOffset>
                </wp:positionV>
                <wp:extent cx="228600" cy="228600"/>
                <wp:effectExtent l="0" t="0" r="19050" b="19050"/>
                <wp:wrapNone/>
                <wp:docPr id="202719504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A8B9C34" id="Rectangle 19" o:spid="_x0000_s1026" style="position:absolute;margin-left:60pt;margin-top:0;width:18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"/>
            </w:pict>
          </mc:Fallback>
        </mc:AlternateContent>
      </w:r>
      <w:r>
        <w:rPr>
          <w:rFonts w:ascii="Arial" w:eastAsia="Malgun Gothic" w:hAnsi="Arial" w:cs="Arial"/>
          <w:color w:val="auto"/>
          <w:sz w:val="20"/>
          <w:szCs w:val="20"/>
          <w:lang w:val="en-AU"/>
        </w:rPr>
        <w:t xml:space="preserve">Yes </w:t>
      </w:r>
      <w:r>
        <w:rPr>
          <w:rFonts w:ascii="Arial" w:eastAsia="Malgun Gothic" w:hAnsi="Arial" w:cs="Arial"/>
          <w:color w:val="auto"/>
          <w:sz w:val="20"/>
          <w:szCs w:val="20"/>
          <w:lang w:val="en-AU"/>
        </w:rPr>
        <w:tab/>
        <w:t>No</w:t>
      </w:r>
    </w:p>
    <w:p w14:paraId="5C7F53B8" w14:textId="5FD8776E" w:rsidR="00764CED" w:rsidRDefault="00764CED" w:rsidP="00764CED">
      <w:pPr>
        <w:suppressAutoHyphens/>
        <w:spacing w:after="240" w:line="360" w:lineRule="auto"/>
        <w:ind w:firstLine="0"/>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80768" behindDoc="0" locked="0" layoutInCell="1" allowOverlap="1" wp14:anchorId="525544BD" wp14:editId="7C7CEE8C">
                <wp:simplePos x="0" y="0"/>
                <wp:positionH relativeFrom="column">
                  <wp:posOffset>2075815</wp:posOffset>
                </wp:positionH>
                <wp:positionV relativeFrom="paragraph">
                  <wp:posOffset>394970</wp:posOffset>
                </wp:positionV>
                <wp:extent cx="228600" cy="228600"/>
                <wp:effectExtent l="0" t="0" r="19050" b="19050"/>
                <wp:wrapNone/>
                <wp:docPr id="163657281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65184DC" id="Rectangle 18" o:spid="_x0000_s1026" style="position:absolute;margin-left:163.45pt;margin-top:31.1pt;width:18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"/>
            </w:pict>
          </mc:Fallback>
        </mc:AlternateContent>
      </w:r>
      <w:r>
        <w:rPr>
          <w:rFonts w:ascii="Arial" w:eastAsia="Malgun Gothic" w:hAnsi="Arial" w:cs="Arial"/>
          <w:b/>
          <w:color w:val="auto"/>
          <w:sz w:val="20"/>
          <w:szCs w:val="20"/>
          <w:lang w:val="en-AU"/>
        </w:rPr>
        <w:t>Q2. Do you feel a pain in your chest when you do physical activity?</w:t>
      </w:r>
    </w:p>
    <w:p w14:paraId="1BBBA5E5" w14:textId="2771528B" w:rsidR="00764CED" w:rsidRDefault="00764CED" w:rsidP="00764CED">
      <w:pPr>
        <w:tabs>
          <w:tab w:val="left" w:pos="720"/>
          <w:tab w:val="left" w:pos="2880"/>
        </w:tabs>
        <w:suppressAutoHyphens/>
        <w:spacing w:after="240" w:line="360" w:lineRule="auto"/>
        <w:ind w:left="720" w:firstLine="0"/>
        <w:rPr>
          <w:rFonts w:ascii="Arial" w:eastAsia="Malgun Gothic" w:hAnsi="Arial" w:cs="Arial"/>
          <w:color w:val="auto"/>
          <w:sz w:val="20"/>
          <w:szCs w:val="20"/>
          <w:lang w:val="en-AU"/>
        </w:rPr>
      </w:pPr>
      <w:r>
        <w:rPr>
          <w:noProof/>
          <w:lang w:val="en-US"/>
        </w:rPr>
        <mc:AlternateContent>
          <mc:Choice Requires="wps">
            <w:drawing>
              <wp:anchor distT="0" distB="0" distL="114300" distR="114300" simplePos="0" relativeHeight="251679744" behindDoc="0" locked="0" layoutInCell="1" allowOverlap="1" wp14:anchorId="2C3AF1BD" wp14:editId="471FBBB8">
                <wp:simplePos x="0" y="0"/>
                <wp:positionH relativeFrom="column">
                  <wp:posOffset>762000</wp:posOffset>
                </wp:positionH>
                <wp:positionV relativeFrom="paragraph">
                  <wp:posOffset>1905</wp:posOffset>
                </wp:positionV>
                <wp:extent cx="228600" cy="228600"/>
                <wp:effectExtent l="0" t="0" r="19050" b="19050"/>
                <wp:wrapNone/>
                <wp:docPr id="210879742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D42BA4D" id="Rectangle 17" o:spid="_x0000_s1026" style="position:absolute;margin-left:60pt;margin-top:.15pt;width:18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"/>
            </w:pict>
          </mc:Fallback>
        </mc:AlternateContent>
      </w:r>
      <w:r>
        <w:rPr>
          <w:rFonts w:ascii="Arial" w:eastAsia="Malgun Gothic" w:hAnsi="Arial" w:cs="Arial"/>
          <w:color w:val="auto"/>
          <w:sz w:val="20"/>
          <w:szCs w:val="20"/>
          <w:lang w:val="en-AU"/>
        </w:rPr>
        <w:t xml:space="preserve">Yes </w:t>
      </w:r>
      <w:r>
        <w:rPr>
          <w:rFonts w:ascii="Arial" w:eastAsia="Malgun Gothic" w:hAnsi="Arial" w:cs="Arial"/>
          <w:color w:val="auto"/>
          <w:sz w:val="20"/>
          <w:szCs w:val="20"/>
          <w:lang w:val="en-AU"/>
        </w:rPr>
        <w:tab/>
        <w:t>No</w:t>
      </w:r>
    </w:p>
    <w:p w14:paraId="08D7F2D3" w14:textId="4A1D5B72" w:rsidR="00764CED" w:rsidRDefault="00764CED" w:rsidP="00764CED">
      <w:pPr>
        <w:tabs>
          <w:tab w:val="left" w:pos="72"/>
          <w:tab w:val="left" w:pos="720"/>
          <w:tab w:val="left" w:pos="2880"/>
        </w:tabs>
        <w:suppressAutoHyphens/>
        <w:spacing w:after="240" w:line="360" w:lineRule="auto"/>
        <w:ind w:left="720" w:hanging="720"/>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87936" behindDoc="0" locked="0" layoutInCell="1" allowOverlap="1" wp14:anchorId="6C58996D" wp14:editId="2E4FE553">
                <wp:simplePos x="0" y="0"/>
                <wp:positionH relativeFrom="column">
                  <wp:posOffset>2105025</wp:posOffset>
                </wp:positionH>
                <wp:positionV relativeFrom="paragraph">
                  <wp:posOffset>340995</wp:posOffset>
                </wp:positionV>
                <wp:extent cx="228600" cy="228600"/>
                <wp:effectExtent l="0" t="0" r="19050" b="19050"/>
                <wp:wrapNone/>
                <wp:docPr id="203099505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9DFCF30" id="Rectangle 16" o:spid="_x0000_s1026" style="position:absolute;margin-left:165.75pt;margin-top:26.85pt;width:18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"/>
            </w:pict>
          </mc:Fallback>
        </mc:AlternateContent>
      </w:r>
      <w:r>
        <w:rPr>
          <w:noProof/>
          <w:lang w:val="en-US"/>
        </w:rPr>
        <mc:AlternateContent>
          <mc:Choice Requires="wps">
            <w:drawing>
              <wp:anchor distT="0" distB="0" distL="114300" distR="114300" simplePos="0" relativeHeight="251688960" behindDoc="0" locked="0" layoutInCell="1" allowOverlap="1" wp14:anchorId="1E02EC87" wp14:editId="52FBF74B">
                <wp:simplePos x="0" y="0"/>
                <wp:positionH relativeFrom="column">
                  <wp:posOffset>762000</wp:posOffset>
                </wp:positionH>
                <wp:positionV relativeFrom="paragraph">
                  <wp:posOffset>340995</wp:posOffset>
                </wp:positionV>
                <wp:extent cx="228600" cy="228600"/>
                <wp:effectExtent l="0" t="0" r="19050" b="19050"/>
                <wp:wrapNone/>
                <wp:docPr id="213684473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CFBFDA8" id="Rectangle 15" o:spid="_x0000_s1026" style="position:absolute;margin-left:60pt;margin-top:26.85pt;width:18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"/>
            </w:pict>
          </mc:Fallback>
        </mc:AlternateContent>
      </w:r>
      <w:r>
        <w:rPr>
          <w:rFonts w:ascii="Arial" w:eastAsia="Malgun Gothic" w:hAnsi="Arial" w:cs="Arial"/>
          <w:b/>
          <w:color w:val="auto"/>
          <w:sz w:val="20"/>
          <w:szCs w:val="20"/>
          <w:lang w:val="en-AU"/>
        </w:rPr>
        <w:t>Q3. In the past month have you had chest pain when you were not doing physical activity?</w:t>
      </w:r>
    </w:p>
    <w:p w14:paraId="5F8B37B5"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7AE4F749" w14:textId="166E1039" w:rsidR="00764CED" w:rsidRDefault="00764CED" w:rsidP="00764CED">
      <w:pPr>
        <w:suppressAutoHyphens/>
        <w:spacing w:after="240" w:line="360" w:lineRule="auto"/>
        <w:ind w:left="600" w:hanging="600"/>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86912" behindDoc="0" locked="0" layoutInCell="1" allowOverlap="1" wp14:anchorId="7138A951" wp14:editId="5E69A865">
                <wp:simplePos x="0" y="0"/>
                <wp:positionH relativeFrom="column">
                  <wp:posOffset>2105025</wp:posOffset>
                </wp:positionH>
                <wp:positionV relativeFrom="paragraph">
                  <wp:posOffset>342265</wp:posOffset>
                </wp:positionV>
                <wp:extent cx="228600" cy="228600"/>
                <wp:effectExtent l="0" t="0" r="19050" b="19050"/>
                <wp:wrapNone/>
                <wp:docPr id="150276504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14A5CF3" id="Rectangle 14" o:spid="_x0000_s1026" style="position:absolute;margin-left:165.75pt;margin-top:26.95pt;width:18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"/>
            </w:pict>
          </mc:Fallback>
        </mc:AlternateContent>
      </w:r>
      <w:r>
        <w:rPr>
          <w:noProof/>
          <w:lang w:val="en-US"/>
        </w:rPr>
        <mc:AlternateContent>
          <mc:Choice Requires="wps">
            <w:drawing>
              <wp:anchor distT="0" distB="0" distL="114300" distR="114300" simplePos="0" relativeHeight="251685888" behindDoc="0" locked="0" layoutInCell="1" allowOverlap="1" wp14:anchorId="25C4840F" wp14:editId="7C97E1B1">
                <wp:simplePos x="0" y="0"/>
                <wp:positionH relativeFrom="column">
                  <wp:posOffset>762000</wp:posOffset>
                </wp:positionH>
                <wp:positionV relativeFrom="paragraph">
                  <wp:posOffset>342265</wp:posOffset>
                </wp:positionV>
                <wp:extent cx="228600" cy="228600"/>
                <wp:effectExtent l="0" t="0" r="19050" b="19050"/>
                <wp:wrapNone/>
                <wp:docPr id="9052477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162B148" id="Rectangle 13" o:spid="_x0000_s1026" style="position:absolute;margin-left:60pt;margin-top:26.95pt;width:18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"/>
            </w:pict>
          </mc:Fallback>
        </mc:AlternateContent>
      </w:r>
      <w:r>
        <w:rPr>
          <w:rFonts w:ascii="Arial" w:eastAsia="Malgun Gothic" w:hAnsi="Arial" w:cs="Arial"/>
          <w:b/>
          <w:color w:val="auto"/>
          <w:sz w:val="20"/>
          <w:szCs w:val="20"/>
          <w:lang w:val="en-AU"/>
        </w:rPr>
        <w:t>Q4. Do you lose your balance because of dizziness or do you ever lose consciousness?</w:t>
      </w:r>
    </w:p>
    <w:p w14:paraId="3CEFB83C"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22E4B68F" w14:textId="77777777" w:rsidR="00764CED" w:rsidRDefault="00764CED">
      <w:pPr>
        <w:rPr>
          <w:rFonts w:ascii="Arial" w:eastAsia="Malgun Gothic" w:hAnsi="Arial" w:cs="Arial"/>
          <w:b/>
          <w:color w:val="auto"/>
          <w:sz w:val="20"/>
          <w:szCs w:val="20"/>
          <w:lang w:val="en-AU"/>
        </w:rPr>
      </w:pPr>
      <w:r>
        <w:rPr>
          <w:rFonts w:ascii="Arial" w:eastAsia="Malgun Gothic" w:hAnsi="Arial" w:cs="Arial"/>
          <w:b/>
          <w:color w:val="auto"/>
          <w:sz w:val="20"/>
          <w:szCs w:val="20"/>
          <w:lang w:val="en-AU"/>
        </w:rPr>
        <w:br w:type="page"/>
      </w:r>
    </w:p>
    <w:p w14:paraId="537BB46E" w14:textId="096FD901" w:rsidR="00764CED" w:rsidRDefault="00764CED" w:rsidP="00764CED">
      <w:pPr>
        <w:suppressAutoHyphens/>
        <w:spacing w:after="240" w:line="360" w:lineRule="auto"/>
        <w:ind w:left="600" w:hanging="600"/>
        <w:rPr>
          <w:rFonts w:ascii="Arial" w:eastAsia="Malgun Gothic" w:hAnsi="Arial" w:cs="Arial"/>
          <w:b/>
          <w:color w:val="auto"/>
          <w:sz w:val="20"/>
          <w:szCs w:val="20"/>
          <w:lang w:val="en-AU"/>
        </w:rPr>
      </w:pPr>
      <w:r>
        <w:rPr>
          <w:noProof/>
          <w:lang w:val="en-US"/>
        </w:rPr>
        <w:lastRenderedPageBreak/>
        <mc:AlternateContent>
          <mc:Choice Requires="wps">
            <w:drawing>
              <wp:anchor distT="0" distB="0" distL="114300" distR="114300" simplePos="0" relativeHeight="251684864" behindDoc="0" locked="0" layoutInCell="1" allowOverlap="1" wp14:anchorId="7F0B0232" wp14:editId="5AB4429D">
                <wp:simplePos x="0" y="0"/>
                <wp:positionH relativeFrom="column">
                  <wp:posOffset>2105025</wp:posOffset>
                </wp:positionH>
                <wp:positionV relativeFrom="paragraph">
                  <wp:posOffset>615315</wp:posOffset>
                </wp:positionV>
                <wp:extent cx="228600" cy="228600"/>
                <wp:effectExtent l="0" t="0" r="19050" b="19050"/>
                <wp:wrapNone/>
                <wp:docPr id="213589254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64F7549" id="Rectangle 12" o:spid="_x0000_s1026" style="position:absolute;margin-left:165.75pt;margin-top:48.45pt;width:18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"/>
            </w:pict>
          </mc:Fallback>
        </mc:AlternateContent>
      </w:r>
      <w:r>
        <w:rPr>
          <w:noProof/>
          <w:lang w:val="en-US"/>
        </w:rPr>
        <mc:AlternateContent>
          <mc:Choice Requires="wps">
            <w:drawing>
              <wp:anchor distT="0" distB="0" distL="114300" distR="114300" simplePos="0" relativeHeight="251683840" behindDoc="0" locked="0" layoutInCell="1" allowOverlap="1" wp14:anchorId="646034B1" wp14:editId="3E375D1A">
                <wp:simplePos x="0" y="0"/>
                <wp:positionH relativeFrom="column">
                  <wp:posOffset>762000</wp:posOffset>
                </wp:positionH>
                <wp:positionV relativeFrom="paragraph">
                  <wp:posOffset>605790</wp:posOffset>
                </wp:positionV>
                <wp:extent cx="228600" cy="228600"/>
                <wp:effectExtent l="0" t="0" r="19050" b="19050"/>
                <wp:wrapNone/>
                <wp:docPr id="9137218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01F954A" id="Rectangle 11" o:spid="_x0000_s1026" style="position:absolute;margin-left:60pt;margin-top:47.7pt;width:18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"/>
            </w:pict>
          </mc:Fallback>
        </mc:AlternateContent>
      </w:r>
      <w:r>
        <w:rPr>
          <w:rFonts w:ascii="Arial" w:eastAsia="Malgun Gothic" w:hAnsi="Arial" w:cs="Arial"/>
          <w:b/>
          <w:color w:val="auto"/>
          <w:sz w:val="20"/>
          <w:szCs w:val="20"/>
          <w:lang w:val="en-AU"/>
        </w:rPr>
        <w:t>Q5. Is your doctor currently prescribing drugs (for example, water pills) for your blood pressure or heart condition?</w:t>
      </w:r>
    </w:p>
    <w:p w14:paraId="4BC5C99C"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7DD443DA" w14:textId="644B946C" w:rsidR="00764CED" w:rsidRDefault="00764CED" w:rsidP="00764CED">
      <w:pPr>
        <w:suppressAutoHyphens/>
        <w:spacing w:after="240" w:line="360" w:lineRule="auto"/>
        <w:ind w:firstLine="0"/>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75648" behindDoc="0" locked="0" layoutInCell="1" allowOverlap="1" wp14:anchorId="59D2664E" wp14:editId="5D6AC670">
                <wp:simplePos x="0" y="0"/>
                <wp:positionH relativeFrom="column">
                  <wp:posOffset>762000</wp:posOffset>
                </wp:positionH>
                <wp:positionV relativeFrom="paragraph">
                  <wp:posOffset>370840</wp:posOffset>
                </wp:positionV>
                <wp:extent cx="228600" cy="228600"/>
                <wp:effectExtent l="0" t="0" r="19050" b="19050"/>
                <wp:wrapNone/>
                <wp:docPr id="15131927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D323E66" id="Rectangle 10" o:spid="_x0000_s1026" style="position:absolute;margin-left:60pt;margin-top:29.2pt;width:1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"/>
            </w:pict>
          </mc:Fallback>
        </mc:AlternateContent>
      </w:r>
      <w:r>
        <w:rPr>
          <w:noProof/>
          <w:lang w:val="en-US"/>
        </w:rPr>
        <mc:AlternateContent>
          <mc:Choice Requires="wps">
            <w:drawing>
              <wp:anchor distT="0" distB="0" distL="114300" distR="114300" simplePos="0" relativeHeight="251676672" behindDoc="0" locked="0" layoutInCell="1" allowOverlap="1" wp14:anchorId="77ABAFC6" wp14:editId="3C715F38">
                <wp:simplePos x="0" y="0"/>
                <wp:positionH relativeFrom="column">
                  <wp:posOffset>2105025</wp:posOffset>
                </wp:positionH>
                <wp:positionV relativeFrom="paragraph">
                  <wp:posOffset>370840</wp:posOffset>
                </wp:positionV>
                <wp:extent cx="228600" cy="228600"/>
                <wp:effectExtent l="0" t="0" r="19050" b="19050"/>
                <wp:wrapNone/>
                <wp:docPr id="141643793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8C7E2C1" id="Rectangle 9" o:spid="_x0000_s1026" style="position:absolute;margin-left:165.75pt;margin-top:29.2pt;width:18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"/>
            </w:pict>
          </mc:Fallback>
        </mc:AlternateContent>
      </w:r>
      <w:r>
        <w:rPr>
          <w:rFonts w:ascii="Arial" w:eastAsia="Malgun Gothic" w:hAnsi="Arial" w:cs="Arial"/>
          <w:b/>
          <w:color w:val="auto"/>
          <w:sz w:val="20"/>
          <w:szCs w:val="20"/>
          <w:lang w:val="en-AU"/>
        </w:rPr>
        <w:t xml:space="preserve">Q6. Do you take any other medication? </w:t>
      </w:r>
    </w:p>
    <w:p w14:paraId="533C0EC3"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420F1F63" w14:textId="77777777" w:rsidR="00764CED" w:rsidRDefault="00764CED" w:rsidP="00764CED">
      <w:pPr>
        <w:suppressAutoHyphens/>
        <w:spacing w:after="240" w:line="360" w:lineRule="auto"/>
        <w:ind w:firstLine="0"/>
        <w:rPr>
          <w:rFonts w:ascii="Arial" w:eastAsia="Malgun Gothic" w:hAnsi="Arial" w:cs="Arial"/>
          <w:b/>
          <w:color w:val="auto"/>
          <w:sz w:val="20"/>
          <w:szCs w:val="20"/>
        </w:rPr>
      </w:pPr>
      <w:r>
        <w:rPr>
          <w:rFonts w:ascii="Arial" w:eastAsia="Malgun Gothic" w:hAnsi="Arial" w:cs="Arial"/>
          <w:b/>
          <w:color w:val="auto"/>
          <w:sz w:val="20"/>
          <w:szCs w:val="20"/>
        </w:rPr>
        <w:t xml:space="preserve">If yes, please state what the medication is for: </w:t>
      </w:r>
      <w:r>
        <w:rPr>
          <w:rFonts w:ascii="Arial" w:eastAsia="Malgun Gothic" w:hAnsi="Arial" w:cs="Arial"/>
          <w:bCs/>
          <w:color w:val="auto"/>
          <w:sz w:val="20"/>
          <w:szCs w:val="20"/>
        </w:rPr>
        <w:t>__________________________________________________</w:t>
      </w:r>
    </w:p>
    <w:p w14:paraId="5933FCEB" w14:textId="7C8D8204" w:rsidR="00764CED" w:rsidRDefault="00764CED" w:rsidP="00764CED">
      <w:pPr>
        <w:suppressAutoHyphens/>
        <w:spacing w:after="240" w:line="360" w:lineRule="auto"/>
        <w:ind w:firstLine="0"/>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81792" behindDoc="0" locked="0" layoutInCell="1" allowOverlap="1" wp14:anchorId="10833F49" wp14:editId="78AC1423">
                <wp:simplePos x="0" y="0"/>
                <wp:positionH relativeFrom="column">
                  <wp:posOffset>762000</wp:posOffset>
                </wp:positionH>
                <wp:positionV relativeFrom="paragraph">
                  <wp:posOffset>361315</wp:posOffset>
                </wp:positionV>
                <wp:extent cx="228600" cy="228600"/>
                <wp:effectExtent l="0" t="0" r="19050" b="19050"/>
                <wp:wrapNone/>
                <wp:docPr id="144539085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6B9A892" id="Rectangle 8" o:spid="_x0000_s1026" style="position:absolute;margin-left:60pt;margin-top:28.45pt;width:1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"/>
            </w:pict>
          </mc:Fallback>
        </mc:AlternateContent>
      </w:r>
      <w:r>
        <w:rPr>
          <w:noProof/>
          <w:lang w:val="en-US"/>
        </w:rPr>
        <mc:AlternateContent>
          <mc:Choice Requires="wps">
            <w:drawing>
              <wp:anchor distT="0" distB="0" distL="114300" distR="114300" simplePos="0" relativeHeight="251682816" behindDoc="0" locked="0" layoutInCell="1" allowOverlap="1" wp14:anchorId="161F8CD8" wp14:editId="3F8B169F">
                <wp:simplePos x="0" y="0"/>
                <wp:positionH relativeFrom="column">
                  <wp:posOffset>2105025</wp:posOffset>
                </wp:positionH>
                <wp:positionV relativeFrom="paragraph">
                  <wp:posOffset>361315</wp:posOffset>
                </wp:positionV>
                <wp:extent cx="228600" cy="228600"/>
                <wp:effectExtent l="0" t="0" r="19050" b="19050"/>
                <wp:wrapNone/>
                <wp:docPr id="91300528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2471C28" id="Rectangle 7" o:spid="_x0000_s1026" style="position:absolute;margin-left:165.75pt;margin-top:28.45pt;width:18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"/>
            </w:pict>
          </mc:Fallback>
        </mc:AlternateContent>
      </w:r>
      <w:r>
        <w:rPr>
          <w:rFonts w:ascii="Arial" w:eastAsia="Malgun Gothic" w:hAnsi="Arial" w:cs="Arial"/>
          <w:b/>
          <w:color w:val="auto"/>
          <w:sz w:val="20"/>
          <w:szCs w:val="20"/>
          <w:lang w:val="en-AU"/>
        </w:rPr>
        <w:t>Q7. Have you been hospitalised recently?</w:t>
      </w:r>
    </w:p>
    <w:p w14:paraId="3A7AA90D"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0EB41DDC" w14:textId="01A40126" w:rsidR="00764CED" w:rsidRDefault="00764CED" w:rsidP="00764CED">
      <w:pPr>
        <w:suppressAutoHyphens/>
        <w:spacing w:after="240" w:line="360" w:lineRule="auto"/>
        <w:ind w:firstLine="0"/>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96128" behindDoc="0" locked="0" layoutInCell="1" allowOverlap="1" wp14:anchorId="536AEC38" wp14:editId="4A8C40F0">
                <wp:simplePos x="0" y="0"/>
                <wp:positionH relativeFrom="column">
                  <wp:posOffset>2114550</wp:posOffset>
                </wp:positionH>
                <wp:positionV relativeFrom="paragraph">
                  <wp:posOffset>622935</wp:posOffset>
                </wp:positionV>
                <wp:extent cx="228600" cy="228600"/>
                <wp:effectExtent l="0" t="0" r="19050" b="19050"/>
                <wp:wrapNone/>
                <wp:docPr id="143754730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4ADBCC4" id="Rectangle 6" o:spid="_x0000_s1026" style="position:absolute;margin-left:166.5pt;margin-top:49.05pt;width:18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"/>
            </w:pict>
          </mc:Fallback>
        </mc:AlternateContent>
      </w:r>
      <w:r>
        <w:rPr>
          <w:noProof/>
          <w:lang w:val="en-US"/>
        </w:rPr>
        <mc:AlternateContent>
          <mc:Choice Requires="wps">
            <w:drawing>
              <wp:anchor distT="0" distB="0" distL="114300" distR="114300" simplePos="0" relativeHeight="251695104" behindDoc="0" locked="0" layoutInCell="1" allowOverlap="1" wp14:anchorId="47F5118F" wp14:editId="39681F42">
                <wp:simplePos x="0" y="0"/>
                <wp:positionH relativeFrom="column">
                  <wp:posOffset>771525</wp:posOffset>
                </wp:positionH>
                <wp:positionV relativeFrom="paragraph">
                  <wp:posOffset>622935</wp:posOffset>
                </wp:positionV>
                <wp:extent cx="228600" cy="228600"/>
                <wp:effectExtent l="0" t="0" r="19050" b="19050"/>
                <wp:wrapNone/>
                <wp:docPr id="198261666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5288D45" id="Rectangle 5" o:spid="_x0000_s1026" style="position:absolute;margin-left:60.75pt;margin-top:49.05pt;width:18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"/>
            </w:pict>
          </mc:Fallback>
        </mc:AlternateContent>
      </w:r>
      <w:r>
        <w:rPr>
          <w:rFonts w:ascii="Arial" w:eastAsia="Malgun Gothic" w:hAnsi="Arial" w:cs="Arial"/>
          <w:b/>
          <w:color w:val="auto"/>
          <w:sz w:val="20"/>
          <w:szCs w:val="20"/>
          <w:lang w:val="en-AU"/>
        </w:rPr>
        <w:t xml:space="preserve">Q8. Do you have a bone or joint problem (for example, back, knee or hip) that could be made worse by a change in your physical activity? </w:t>
      </w:r>
    </w:p>
    <w:p w14:paraId="2EEA3500"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69FFFDB1" w14:textId="73BF1C85" w:rsidR="00764CED" w:rsidRDefault="00764CED" w:rsidP="00764CED">
      <w:pPr>
        <w:suppressAutoHyphens/>
        <w:spacing w:after="240" w:line="360" w:lineRule="auto"/>
        <w:ind w:firstLine="0"/>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93056" behindDoc="0" locked="0" layoutInCell="1" allowOverlap="1" wp14:anchorId="1FAF8666" wp14:editId="32AEB76A">
                <wp:simplePos x="0" y="0"/>
                <wp:positionH relativeFrom="column">
                  <wp:posOffset>2105025</wp:posOffset>
                </wp:positionH>
                <wp:positionV relativeFrom="paragraph">
                  <wp:posOffset>351790</wp:posOffset>
                </wp:positionV>
                <wp:extent cx="228600" cy="228600"/>
                <wp:effectExtent l="0" t="0" r="19050" b="19050"/>
                <wp:wrapNone/>
                <wp:docPr id="7018653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5599E4E" id="Rectangle 4" o:spid="_x0000_s1026" style="position:absolute;margin-left:165.75pt;margin-top:27.7pt;width:18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"/>
            </w:pict>
          </mc:Fallback>
        </mc:AlternateContent>
      </w:r>
      <w:r>
        <w:rPr>
          <w:noProof/>
          <w:lang w:val="en-US"/>
        </w:rPr>
        <mc:AlternateContent>
          <mc:Choice Requires="wps">
            <w:drawing>
              <wp:anchor distT="0" distB="0" distL="114300" distR="114300" simplePos="0" relativeHeight="251692032" behindDoc="0" locked="0" layoutInCell="1" allowOverlap="1" wp14:anchorId="2BC3BCAA" wp14:editId="44159B5E">
                <wp:simplePos x="0" y="0"/>
                <wp:positionH relativeFrom="column">
                  <wp:posOffset>762000</wp:posOffset>
                </wp:positionH>
                <wp:positionV relativeFrom="paragraph">
                  <wp:posOffset>351790</wp:posOffset>
                </wp:positionV>
                <wp:extent cx="228600" cy="228600"/>
                <wp:effectExtent l="0" t="0" r="19050" b="19050"/>
                <wp:wrapNone/>
                <wp:docPr id="144034115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84FC3A3" id="Rectangle 3" o:spid="_x0000_s1026" style="position:absolute;margin-left:60pt;margin-top:27.7pt;width:18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"/>
            </w:pict>
          </mc:Fallback>
        </mc:AlternateContent>
      </w:r>
      <w:r>
        <w:rPr>
          <w:rFonts w:ascii="Arial" w:eastAsia="Malgun Gothic" w:hAnsi="Arial" w:cs="Arial"/>
          <w:b/>
          <w:color w:val="auto"/>
          <w:sz w:val="20"/>
          <w:szCs w:val="20"/>
          <w:lang w:val="en-AU"/>
        </w:rPr>
        <w:t xml:space="preserve">Q9. Do you know of any other reason why you should </w:t>
      </w:r>
      <w:r>
        <w:rPr>
          <w:rFonts w:ascii="Arial" w:eastAsia="Malgun Gothic" w:hAnsi="Arial" w:cs="Arial"/>
          <w:b/>
          <w:i/>
          <w:iCs/>
          <w:color w:val="auto"/>
          <w:sz w:val="20"/>
          <w:szCs w:val="20"/>
          <w:lang w:val="en-AU"/>
        </w:rPr>
        <w:t xml:space="preserve">not </w:t>
      </w:r>
      <w:r>
        <w:rPr>
          <w:rFonts w:ascii="Arial" w:eastAsia="Malgun Gothic" w:hAnsi="Arial" w:cs="Arial"/>
          <w:b/>
          <w:color w:val="auto"/>
          <w:sz w:val="20"/>
          <w:szCs w:val="20"/>
          <w:lang w:val="en-AU"/>
        </w:rPr>
        <w:t>do physical activity?</w:t>
      </w:r>
    </w:p>
    <w:p w14:paraId="1CB44E16"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4C247337" w14:textId="697263A2" w:rsidR="00764CED" w:rsidRDefault="00764CED" w:rsidP="00764CED">
      <w:pPr>
        <w:suppressAutoHyphens/>
        <w:spacing w:after="240" w:line="360" w:lineRule="auto"/>
        <w:ind w:firstLine="0"/>
        <w:jc w:val="both"/>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91008" behindDoc="0" locked="0" layoutInCell="1" allowOverlap="1" wp14:anchorId="0F2995C9" wp14:editId="291A1A5E">
                <wp:simplePos x="0" y="0"/>
                <wp:positionH relativeFrom="column">
                  <wp:posOffset>2105025</wp:posOffset>
                </wp:positionH>
                <wp:positionV relativeFrom="paragraph">
                  <wp:posOffset>351790</wp:posOffset>
                </wp:positionV>
                <wp:extent cx="228600" cy="228600"/>
                <wp:effectExtent l="0" t="0" r="19050" b="19050"/>
                <wp:wrapNone/>
                <wp:docPr id="37759774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D32F15A" id="Rectangle 2" o:spid="_x0000_s1026" style="position:absolute;margin-left:165.75pt;margin-top:27.7pt;width:18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"/>
            </w:pict>
          </mc:Fallback>
        </mc:AlternateContent>
      </w:r>
      <w:r>
        <w:rPr>
          <w:noProof/>
          <w:lang w:val="en-US"/>
        </w:rPr>
        <mc:AlternateContent>
          <mc:Choice Requires="wps">
            <w:drawing>
              <wp:anchor distT="0" distB="0" distL="114300" distR="114300" simplePos="0" relativeHeight="251689984" behindDoc="0" locked="0" layoutInCell="1" allowOverlap="1" wp14:anchorId="4963F332" wp14:editId="061C7812">
                <wp:simplePos x="0" y="0"/>
                <wp:positionH relativeFrom="column">
                  <wp:posOffset>762000</wp:posOffset>
                </wp:positionH>
                <wp:positionV relativeFrom="paragraph">
                  <wp:posOffset>351790</wp:posOffset>
                </wp:positionV>
                <wp:extent cx="228600" cy="228600"/>
                <wp:effectExtent l="0" t="0" r="19050" b="19050"/>
                <wp:wrapNone/>
                <wp:docPr id="14496022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A556858" id="Rectangle 1" o:spid="_x0000_s1026" style="position:absolute;margin-left:60pt;margin-top:27.7pt;width:18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"/>
            </w:pict>
          </mc:Fallback>
        </mc:AlternateContent>
      </w:r>
      <w:r>
        <w:rPr>
          <w:rFonts w:ascii="Arial" w:eastAsia="Malgun Gothic" w:hAnsi="Arial" w:cs="Arial"/>
          <w:b/>
          <w:color w:val="auto"/>
          <w:sz w:val="20"/>
          <w:szCs w:val="20"/>
          <w:lang w:val="en-AU"/>
        </w:rPr>
        <w:t>Q10. Have any immediate family had heart problems prior to the age of 60?</w:t>
      </w:r>
    </w:p>
    <w:p w14:paraId="2D64DAED"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112F76B0" w14:textId="77777777" w:rsidR="00764CED" w:rsidRDefault="00764CED" w:rsidP="00764CED">
      <w:pPr>
        <w:suppressAutoHyphens/>
        <w:spacing w:after="120" w:line="360" w:lineRule="auto"/>
        <w:ind w:firstLine="0"/>
        <w:rPr>
          <w:rFonts w:ascii="Arial" w:eastAsia="Malgun Gothic" w:hAnsi="Arial" w:cs="Arial"/>
          <w:color w:val="auto"/>
          <w:sz w:val="20"/>
          <w:szCs w:val="20"/>
        </w:rPr>
      </w:pPr>
      <w:r>
        <w:rPr>
          <w:rFonts w:ascii="Arial" w:eastAsia="Malgun Gothic" w:hAnsi="Arial" w:cs="Arial"/>
          <w:color w:val="auto"/>
          <w:sz w:val="20"/>
          <w:szCs w:val="20"/>
        </w:rPr>
        <w:t>I have read, understood and completed this questionnaire.</w:t>
      </w:r>
    </w:p>
    <w:p w14:paraId="64E90771" w14:textId="77777777" w:rsidR="00764CED" w:rsidRDefault="00764CED" w:rsidP="00764CED">
      <w:pPr>
        <w:suppressAutoHyphens/>
        <w:spacing w:after="120" w:line="360" w:lineRule="auto"/>
        <w:ind w:firstLine="0"/>
        <w:rPr>
          <w:rFonts w:ascii="Arial" w:eastAsia="Malgun Gothic" w:hAnsi="Arial" w:cs="Arial"/>
          <w:b/>
          <w:color w:val="auto"/>
          <w:sz w:val="20"/>
          <w:szCs w:val="20"/>
        </w:rPr>
      </w:pPr>
      <w:r>
        <w:rPr>
          <w:rFonts w:ascii="Arial" w:eastAsia="Malgun Gothic" w:hAnsi="Arial" w:cs="Arial"/>
          <w:color w:val="auto"/>
          <w:sz w:val="20"/>
          <w:szCs w:val="20"/>
        </w:rPr>
        <w:t xml:space="preserve">Signature </w:t>
      </w:r>
      <w:r>
        <w:rPr>
          <w:rFonts w:ascii="Arial" w:eastAsia="Malgun Gothic" w:hAnsi="Arial" w:cs="Arial"/>
          <w:b/>
          <w:i/>
          <w:color w:val="auto"/>
          <w:sz w:val="20"/>
          <w:szCs w:val="20"/>
        </w:rPr>
        <w:t>(Participant):</w:t>
      </w:r>
      <w:r>
        <w:rPr>
          <w:rFonts w:ascii="Arial" w:eastAsia="Malgun Gothic" w:hAnsi="Arial" w:cs="Arial"/>
          <w:color w:val="auto"/>
          <w:sz w:val="20"/>
          <w:szCs w:val="20"/>
        </w:rPr>
        <w:t xml:space="preserve"> ____________________________    </w:t>
      </w:r>
      <w:r>
        <w:rPr>
          <w:rFonts w:ascii="Arial" w:eastAsia="Malgun Gothic" w:hAnsi="Arial" w:cs="Arial"/>
          <w:color w:val="auto"/>
          <w:sz w:val="20"/>
          <w:szCs w:val="20"/>
          <w:lang w:val="en-AU"/>
        </w:rPr>
        <w:t>Date: ___________________</w:t>
      </w:r>
      <w:r>
        <w:rPr>
          <w:rFonts w:ascii="Arial" w:eastAsia="Malgun Gothic" w:hAnsi="Arial" w:cs="Arial"/>
          <w:color w:val="auto"/>
          <w:sz w:val="20"/>
          <w:szCs w:val="20"/>
          <w:lang w:val="en-AU"/>
        </w:rPr>
        <w:br/>
      </w:r>
    </w:p>
    <w:p w14:paraId="5ACF5B28" w14:textId="77777777" w:rsidR="00764CED" w:rsidRDefault="00764CED" w:rsidP="00764CED">
      <w:pPr>
        <w:suppressAutoHyphens/>
        <w:spacing w:after="120" w:line="360" w:lineRule="auto"/>
        <w:ind w:firstLine="0"/>
        <w:rPr>
          <w:rFonts w:ascii="Arial" w:eastAsia="Malgun Gothic" w:hAnsi="Arial" w:cs="Arial"/>
          <w:b/>
          <w:color w:val="auto"/>
          <w:sz w:val="20"/>
          <w:szCs w:val="20"/>
        </w:rPr>
      </w:pPr>
      <w:r>
        <w:rPr>
          <w:rFonts w:ascii="Arial" w:eastAsia="Malgun Gothic" w:hAnsi="Arial" w:cs="Arial"/>
          <w:b/>
          <w:color w:val="auto"/>
          <w:sz w:val="20"/>
          <w:szCs w:val="20"/>
        </w:rPr>
        <w:t>References</w:t>
      </w:r>
    </w:p>
    <w:p w14:paraId="5FE8F6F4" w14:textId="77777777" w:rsidR="00764CED" w:rsidRDefault="00764CED" w:rsidP="00764CED">
      <w:pPr>
        <w:numPr>
          <w:ilvl w:val="0"/>
          <w:numId w:val="12"/>
        </w:numPr>
        <w:tabs>
          <w:tab w:val="left" w:pos="360"/>
        </w:tabs>
        <w:suppressAutoHyphens/>
        <w:spacing w:after="120" w:line="360" w:lineRule="auto"/>
        <w:ind w:left="720" w:hanging="720"/>
        <w:jc w:val="both"/>
        <w:rPr>
          <w:rFonts w:ascii="Arial" w:eastAsia="Malgun Gothic" w:hAnsi="Arial" w:cs="Arial"/>
          <w:color w:val="auto"/>
          <w:sz w:val="20"/>
          <w:szCs w:val="20"/>
        </w:rPr>
      </w:pPr>
      <w:r>
        <w:rPr>
          <w:rFonts w:ascii="Arial" w:eastAsia="Malgun Gothic" w:hAnsi="Arial" w:cs="Arial"/>
          <w:color w:val="auto"/>
          <w:sz w:val="20"/>
          <w:szCs w:val="20"/>
        </w:rPr>
        <w:t xml:space="preserve">Thomas S, Reading J and Shephard RJ. Revision of the Physical Activity Readiness Questionnaire (PAR-Q). </w:t>
      </w:r>
      <w:r>
        <w:rPr>
          <w:rFonts w:ascii="Arial" w:eastAsia="Malgun Gothic" w:hAnsi="Arial" w:cs="Arial"/>
          <w:i/>
          <w:color w:val="auto"/>
          <w:sz w:val="20"/>
          <w:szCs w:val="20"/>
        </w:rPr>
        <w:t>Can J Sport Sci</w:t>
      </w:r>
      <w:r>
        <w:rPr>
          <w:rFonts w:ascii="Arial" w:eastAsia="Malgun Gothic" w:hAnsi="Arial" w:cs="Arial"/>
          <w:color w:val="auto"/>
          <w:sz w:val="20"/>
          <w:szCs w:val="20"/>
        </w:rPr>
        <w:t xml:space="preserve"> 17(4): 338-345.</w:t>
      </w:r>
    </w:p>
    <w:p w14:paraId="0756DE4A" w14:textId="77777777" w:rsidR="00764CED" w:rsidRDefault="00764CED" w:rsidP="00764CED">
      <w:pPr>
        <w:numPr>
          <w:ilvl w:val="0"/>
          <w:numId w:val="12"/>
        </w:numPr>
        <w:tabs>
          <w:tab w:val="left" w:pos="360"/>
        </w:tabs>
        <w:suppressAutoHyphens/>
        <w:spacing w:after="120" w:line="360" w:lineRule="auto"/>
        <w:ind w:left="720" w:hanging="720"/>
        <w:jc w:val="both"/>
        <w:rPr>
          <w:rFonts w:ascii="Arial" w:eastAsia="Malgun Gothic" w:hAnsi="Arial" w:cs="Arial"/>
          <w:color w:val="auto"/>
          <w:sz w:val="20"/>
          <w:szCs w:val="20"/>
        </w:rPr>
      </w:pPr>
      <w:r>
        <w:rPr>
          <w:rFonts w:ascii="Arial" w:eastAsia="Malgun Gothic" w:hAnsi="Arial" w:cs="Arial"/>
          <w:color w:val="auto"/>
          <w:sz w:val="20"/>
          <w:szCs w:val="20"/>
        </w:rPr>
        <w:t xml:space="preserve">Cardinal BJ, Esters J and Cardinal MK. Evaluation of the revised physical activity readiness questionnaire in older adults. </w:t>
      </w:r>
      <w:r>
        <w:rPr>
          <w:rFonts w:ascii="Arial" w:eastAsia="Malgun Gothic" w:hAnsi="Arial" w:cs="Arial"/>
          <w:i/>
          <w:color w:val="auto"/>
          <w:sz w:val="20"/>
          <w:szCs w:val="20"/>
        </w:rPr>
        <w:t xml:space="preserve">Med Sci Sports </w:t>
      </w:r>
      <w:proofErr w:type="spellStart"/>
      <w:r>
        <w:rPr>
          <w:rFonts w:ascii="Arial" w:eastAsia="Malgun Gothic" w:hAnsi="Arial" w:cs="Arial"/>
          <w:i/>
          <w:color w:val="auto"/>
          <w:sz w:val="20"/>
          <w:szCs w:val="20"/>
        </w:rPr>
        <w:t>Exerc</w:t>
      </w:r>
      <w:proofErr w:type="spellEnd"/>
      <w:r>
        <w:rPr>
          <w:rFonts w:ascii="Arial" w:eastAsia="Malgun Gothic" w:hAnsi="Arial" w:cs="Arial"/>
          <w:color w:val="auto"/>
          <w:sz w:val="20"/>
          <w:szCs w:val="20"/>
        </w:rPr>
        <w:t xml:space="preserve"> 28(4): 468-472</w:t>
      </w:r>
    </w:p>
    <w:p w14:paraId="37F49AF5" w14:textId="0BE9EB05" w:rsidR="00A177BD" w:rsidRDefault="00A177BD">
      <w:pPr>
        <w:rPr>
          <w:ins w:id="505" w:author="Peacock, David, F/S" w:date="2024-10-14T15:35:00Z"/>
        </w:rPr>
      </w:pPr>
      <w:ins w:id="506" w:author="Peacock, David, F/S" w:date="2024-10-14T15:35:00Z">
        <w:r>
          <w:br w:type="page"/>
        </w:r>
      </w:ins>
    </w:p>
    <w:p w14:paraId="27E9E45A" w14:textId="0C15C6BA" w:rsidR="00764CED" w:rsidRDefault="00A177BD" w:rsidP="00A177BD">
      <w:pPr>
        <w:jc w:val="right"/>
        <w:rPr>
          <w:ins w:id="507" w:author="Peacock, David, F/S" w:date="2024-10-14T15:35:00Z"/>
        </w:rPr>
      </w:pPr>
      <w:ins w:id="508" w:author="Peacock, David, F/S" w:date="2024-10-14T15:35:00Z">
        <w:r>
          <w:lastRenderedPageBreak/>
          <w:t>Annex B</w:t>
        </w:r>
      </w:ins>
    </w:p>
    <w:p w14:paraId="56C62C7E" w14:textId="6D734F9D" w:rsidR="00A177BD" w:rsidRDefault="00B44CAA" w:rsidP="00A177BD">
      <w:pPr>
        <w:pStyle w:val="Heading1"/>
        <w:rPr>
          <w:ins w:id="509" w:author="Peacock, David, F/S" w:date="2024-10-14T15:35:00Z"/>
        </w:rPr>
      </w:pPr>
      <w:ins w:id="510" w:author="Peacock, David, F/S" w:date="2024-10-14T15:35:00Z">
        <w:r>
          <w:t>Statistical Code</w:t>
        </w:r>
      </w:ins>
    </w:p>
    <w:p w14:paraId="5C592AF7" w14:textId="05E0B6CA" w:rsidR="00B44CAA" w:rsidRPr="00B44CAA" w:rsidRDefault="00B44CAA" w:rsidP="00B44CAA">
      <w:ins w:id="511" w:author="Peacock, David, F/S" w:date="2024-10-14T15:35:00Z">
        <w:r>
          <w:t>Nerdy stats stuff…</w:t>
        </w:r>
      </w:ins>
    </w:p>
    <w:sectPr w:rsidR="00B44CAA" w:rsidRPr="00B44CAA">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1E322" w14:textId="77777777" w:rsidR="00C66EA1" w:rsidRDefault="00C66EA1">
      <w:pPr>
        <w:spacing w:line="240" w:lineRule="auto"/>
      </w:pPr>
      <w:r>
        <w:separator/>
      </w:r>
    </w:p>
  </w:endnote>
  <w:endnote w:type="continuationSeparator" w:id="0">
    <w:p w14:paraId="48FA4F73" w14:textId="77777777" w:rsidR="00C66EA1" w:rsidRDefault="00C66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Unifont">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2762" w14:textId="77777777" w:rsidR="004204A7" w:rsidRDefault="008F48E6">
    <w:pPr>
      <w:pStyle w:val="Footer"/>
    </w:pPr>
    <w:r>
      <w:rPr>
        <w:noProof/>
      </w:rPr>
      <mc:AlternateContent>
        <mc:Choice Requires="wps">
          <w:drawing>
            <wp:anchor distT="0" distB="0" distL="0" distR="4445" simplePos="0" relativeHeight="251658240" behindDoc="1" locked="0" layoutInCell="0" allowOverlap="1" wp14:anchorId="0DC4B381" wp14:editId="4E2706A6">
              <wp:simplePos x="0" y="0"/>
              <wp:positionH relativeFrom="page">
                <wp:align>center</wp:align>
              </wp:positionH>
              <wp:positionV relativeFrom="page">
                <wp:align>bottom</wp:align>
              </wp:positionV>
              <wp:extent cx="443865" cy="443865"/>
              <wp:effectExtent l="635" t="635" r="0" b="0"/>
              <wp:wrapNone/>
              <wp:docPr id="9" name="Text Box 5" descr="UNCLASSIFIED"/>
              <wp:cNvGraphicFramePr/>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scrgbClr r="0" g="0" b="0"/>
                      </a:lnRef>
                      <a:fillRef idx="0">
                        <a:scrgbClr r="0" g="0" b="0"/>
                      </a:fillRef>
                      <a:effectRef idx="0">
                        <a:scrgbClr r="0" g="0" b="0"/>
                      </a:effectRef>
                      <a:fontRef idx="minor"/>
                    </wps:style>
                    <wps:txbx>
                      <w:txbxContent>
                        <w:p w14:paraId="5A1EFDBD" w14:textId="77777777" w:rsidR="004204A7" w:rsidRDefault="008F48E6">
                          <w:pPr>
                            <w:pStyle w:val="FrameContents"/>
                            <w:rPr>
                              <w:rFonts w:ascii="Calibri" w:eastAsia="Calibri" w:hAnsi="Calibri" w:cs="Calibri"/>
                              <w:color w:val="000000"/>
                              <w:sz w:val="20"/>
                              <w:szCs w:val="20"/>
                            </w:rPr>
                          </w:pPr>
                          <w:r>
                            <w:rPr>
                              <w:rFonts w:ascii="Calibri" w:eastAsia="Calibri" w:hAnsi="Calibri" w:cs="Calibri"/>
                              <w:color w:val="000000"/>
                              <w:sz w:val="20"/>
                              <w:szCs w:val="20"/>
                            </w:rPr>
                            <w:t>UNCLASSIFIED</w:t>
                          </w:r>
                        </w:p>
                      </w:txbxContent>
                    </wps:txbx>
                    <wps:bodyPr lIns="0" tIns="0" rIns="0" bIns="190440" anchor="b">
                      <a:prstTxWarp prst="textNoShape">
                        <a:avLst/>
                      </a:prstTxWarp>
                      <a:spAutoFit/>
                    </wps:bodyPr>
                  </wps:wsp>
                </a:graphicData>
              </a:graphic>
            </wp:anchor>
          </w:drawing>
        </mc:Choice>
        <mc:Fallback xmlns:w16du="http://schemas.microsoft.com/office/word/2023/wordml/word16du">
          <w:pict>
            <v:rect w14:anchorId="0DC4B381" id="Text Box 5" o:spid="_x0000_s1033" alt="UNCLASSIFIED" style="position:absolute;left:0;text-align:left;margin-left:0;margin-top:0;width:34.95pt;height:34.95pt;z-index:-251658240;visibility:visible;mso-wrap-style:square;mso-wrap-distance-left:0;mso-wrap-distance-top:0;mso-wrap-distance-right:.35pt;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" o:allowincell="f" filled="f" stroked="f" strokeweight="0">
              <v:textbox style="mso-fit-shape-to-text:t" inset="0,0,0,5.29mm">
                <w:txbxContent>
                  <w:p w14:paraId="5A1EFDBD" w14:textId="77777777" w:rsidR="004204A7" w:rsidRDefault="00000000">
                    <w:pPr>
                      <w:pStyle w:val="FrameContents"/>
                      <w:rPr>
                        <w:rFonts w:ascii="Calibri" w:eastAsia="Calibri" w:hAnsi="Calibri" w:cs="Calibri"/>
                        <w:color w:val="000000"/>
                        <w:sz w:val="20"/>
                        <w:szCs w:val="20"/>
                      </w:rPr>
                    </w:pPr>
                    <w:r>
                      <w:rPr>
                        <w:rFonts w:ascii="Calibri" w:eastAsia="Calibri" w:hAnsi="Calibri" w:cs="Calibri"/>
                        <w:color w:val="000000"/>
                        <w:sz w:val="20"/>
                        <w:szCs w:val="20"/>
                      </w:rPr>
                      <w:t>UNCLASSIFIED</w:t>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0DD9" w14:textId="77777777" w:rsidR="004204A7" w:rsidRDefault="008F48E6">
    <w:pPr>
      <w:pStyle w:val="Footer"/>
    </w:pPr>
    <w:r>
      <w:rPr>
        <w:noProof/>
      </w:rPr>
      <mc:AlternateContent>
        <mc:Choice Requires="wps">
          <w:drawing>
            <wp:anchor distT="0" distB="0" distL="0" distR="4445" simplePos="0" relativeHeight="251659264" behindDoc="1" locked="0" layoutInCell="0" allowOverlap="1" wp14:anchorId="4A36DD47" wp14:editId="35D3D7DE">
              <wp:simplePos x="0" y="0"/>
              <wp:positionH relativeFrom="page">
                <wp:align>center</wp:align>
              </wp:positionH>
              <wp:positionV relativeFrom="page">
                <wp:align>bottom</wp:align>
              </wp:positionV>
              <wp:extent cx="443865" cy="364490"/>
              <wp:effectExtent l="635" t="0" r="0" b="0"/>
              <wp:wrapNone/>
              <wp:docPr id="11" name="Text Box 6" descr="UNCLASSIFIED"/>
              <wp:cNvGraphicFramePr/>
              <a:graphic xmlns:a="http://schemas.openxmlformats.org/drawingml/2006/main">
                <a:graphicData uri="http://schemas.microsoft.com/office/word/2010/wordprocessingShape">
                  <wps:wsp>
                    <wps:cNvSpPr/>
                    <wps:spPr>
                      <a:xfrm>
                        <a:off x="0" y="0"/>
                        <a:ext cx="443880" cy="364320"/>
                      </a:xfrm>
                      <a:prstGeom prst="rect">
                        <a:avLst/>
                      </a:prstGeom>
                      <a:noFill/>
                      <a:ln w="0">
                        <a:noFill/>
                      </a:ln>
                    </wps:spPr>
                    <wps:style>
                      <a:lnRef idx="0">
                        <a:scrgbClr r="0" g="0" b="0"/>
                      </a:lnRef>
                      <a:fillRef idx="0">
                        <a:scrgbClr r="0" g="0" b="0"/>
                      </a:fillRef>
                      <a:effectRef idx="0">
                        <a:scrgbClr r="0" g="0" b="0"/>
                      </a:effectRef>
                      <a:fontRef idx="minor"/>
                    </wps:style>
                    <wps:txbx>
                      <w:txbxContent>
                        <w:p w14:paraId="7B36671E" w14:textId="77777777" w:rsidR="004204A7" w:rsidRDefault="004204A7">
                          <w:pPr>
                            <w:pStyle w:val="FrameContents"/>
                            <w:rPr>
                              <w:rFonts w:ascii="Calibri" w:eastAsia="Calibri" w:hAnsi="Calibri" w:cs="Calibri"/>
                              <w:color w:val="000000"/>
                              <w:sz w:val="20"/>
                              <w:szCs w:val="20"/>
                            </w:rPr>
                          </w:pPr>
                        </w:p>
                      </w:txbxContent>
                    </wps:txbx>
                    <wps:bodyPr lIns="0" tIns="0" rIns="0" bIns="190440" anchor="b">
                      <a:prstTxWarp prst="textNoShape">
                        <a:avLst/>
                      </a:prstTxWarp>
                      <a:spAutoFit/>
                    </wps:bodyPr>
                  </wps:wsp>
                </a:graphicData>
              </a:graphic>
            </wp:anchor>
          </w:drawing>
        </mc:Choice>
        <mc:Fallback xmlns:w16du="http://schemas.microsoft.com/office/word/2023/wordml/word16du">
          <w:pict>
            <v:rect w14:anchorId="4A36DD47" id="Text Box 6" o:spid="_x0000_s1034" alt="UNCLASSIFIED" style="position:absolute;left:0;text-align:left;margin-left:0;margin-top:0;width:34.95pt;height:28.7pt;z-index:-251657216;visibility:visible;mso-wrap-style:square;mso-wrap-distance-left:0;mso-wrap-distance-top:0;mso-wrap-distance-right:.35pt;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" o:allowincell="f" filled="f" stroked="f" strokeweight="0">
              <v:textbox style="mso-fit-shape-to-text:t" inset="0,0,0,5.29mm">
                <w:txbxContent>
                  <w:p w14:paraId="7B36671E" w14:textId="77777777" w:rsidR="004204A7" w:rsidRDefault="004204A7">
                    <w:pPr>
                      <w:pStyle w:val="FrameContents"/>
                      <w:rPr>
                        <w:rFonts w:ascii="Calibri" w:eastAsia="Calibri" w:hAnsi="Calibri" w:cs="Calibri"/>
                        <w:color w:val="000000"/>
                        <w:sz w:val="20"/>
                        <w:szCs w:val="20"/>
                      </w:rPr>
                    </w:pP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E172" w14:textId="77777777" w:rsidR="004204A7" w:rsidRDefault="008F48E6">
    <w:pPr>
      <w:pStyle w:val="Footer"/>
    </w:pPr>
    <w:r>
      <w:rPr>
        <w:noProof/>
      </w:rPr>
      <mc:AlternateContent>
        <mc:Choice Requires="wps">
          <w:drawing>
            <wp:anchor distT="0" distB="0" distL="0" distR="4445" simplePos="0" relativeHeight="251660288" behindDoc="1" locked="0" layoutInCell="0" allowOverlap="1" wp14:anchorId="1C94BB67" wp14:editId="10E625D4">
              <wp:simplePos x="0" y="0"/>
              <wp:positionH relativeFrom="page">
                <wp:align>center</wp:align>
              </wp:positionH>
              <wp:positionV relativeFrom="page">
                <wp:align>bottom</wp:align>
              </wp:positionV>
              <wp:extent cx="443865" cy="364490"/>
              <wp:effectExtent l="635" t="0" r="0" b="0"/>
              <wp:wrapNone/>
              <wp:docPr id="13" name="Text Box 6" descr="UNCLASSIFIED"/>
              <wp:cNvGraphicFramePr/>
              <a:graphic xmlns:a="http://schemas.openxmlformats.org/drawingml/2006/main">
                <a:graphicData uri="http://schemas.microsoft.com/office/word/2010/wordprocessingShape">
                  <wps:wsp>
                    <wps:cNvSpPr/>
                    <wps:spPr>
                      <a:xfrm>
                        <a:off x="0" y="0"/>
                        <a:ext cx="443880" cy="364320"/>
                      </a:xfrm>
                      <a:prstGeom prst="rect">
                        <a:avLst/>
                      </a:prstGeom>
                      <a:noFill/>
                      <a:ln w="0">
                        <a:noFill/>
                      </a:ln>
                    </wps:spPr>
                    <wps:style>
                      <a:lnRef idx="0">
                        <a:scrgbClr r="0" g="0" b="0"/>
                      </a:lnRef>
                      <a:fillRef idx="0">
                        <a:scrgbClr r="0" g="0" b="0"/>
                      </a:fillRef>
                      <a:effectRef idx="0">
                        <a:scrgbClr r="0" g="0" b="0"/>
                      </a:effectRef>
                      <a:fontRef idx="minor"/>
                    </wps:style>
                    <wps:txbx>
                      <w:txbxContent>
                        <w:p w14:paraId="49A03DD9" w14:textId="77777777" w:rsidR="004204A7" w:rsidRDefault="004204A7">
                          <w:pPr>
                            <w:pStyle w:val="FrameContents"/>
                            <w:rPr>
                              <w:rFonts w:ascii="Calibri" w:eastAsia="Calibri" w:hAnsi="Calibri" w:cs="Calibri"/>
                              <w:color w:val="000000"/>
                              <w:sz w:val="20"/>
                              <w:szCs w:val="20"/>
                            </w:rPr>
                          </w:pPr>
                        </w:p>
                      </w:txbxContent>
                    </wps:txbx>
                    <wps:bodyPr lIns="0" tIns="0" rIns="0" bIns="190440" anchor="b">
                      <a:prstTxWarp prst="textNoShape">
                        <a:avLst/>
                      </a:prstTxWarp>
                      <a:spAutoFit/>
                    </wps:bodyPr>
                  </wps:wsp>
                </a:graphicData>
              </a:graphic>
            </wp:anchor>
          </w:drawing>
        </mc:Choice>
        <mc:Fallback xmlns:w16du="http://schemas.microsoft.com/office/word/2023/wordml/word16du">
          <w:pict>
            <v:rect w14:anchorId="1C94BB67" id="_x0000_s1036" alt="UNCLASSIFIED" style="position:absolute;left:0;text-align:left;margin-left:0;margin-top:0;width:34.95pt;height:28.7pt;z-index:-251656192;visibility:visible;mso-wrap-style:square;mso-wrap-distance-left:0;mso-wrap-distance-top:0;mso-wrap-distance-right:.35pt;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" o:allowincell="f" filled="f" stroked="f" strokeweight="0">
              <v:textbox style="mso-fit-shape-to-text:t" inset="0,0,0,5.29mm">
                <w:txbxContent>
                  <w:p w14:paraId="49A03DD9" w14:textId="77777777" w:rsidR="004204A7" w:rsidRDefault="004204A7">
                    <w:pPr>
                      <w:pStyle w:val="FrameContents"/>
                      <w:rPr>
                        <w:rFonts w:ascii="Calibri" w:eastAsia="Calibri" w:hAnsi="Calibri" w:cs="Calibri"/>
                        <w:color w:val="000000"/>
                        <w:sz w:val="20"/>
                        <w:szCs w:val="20"/>
                      </w:rPr>
                    </w:pP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BF342" w14:textId="77777777" w:rsidR="00C66EA1" w:rsidRDefault="00C66EA1">
      <w:pPr>
        <w:spacing w:line="240" w:lineRule="auto"/>
      </w:pPr>
      <w:r>
        <w:separator/>
      </w:r>
    </w:p>
  </w:footnote>
  <w:footnote w:type="continuationSeparator" w:id="0">
    <w:p w14:paraId="7BD96A12" w14:textId="77777777" w:rsidR="00C66EA1" w:rsidRDefault="00C66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47BE8" w14:textId="77777777" w:rsidR="004204A7" w:rsidRDefault="008F48E6">
    <w:pPr>
      <w:pStyle w:val="Header"/>
    </w:pPr>
    <w:r>
      <w:rPr>
        <w:noProof/>
      </w:rPr>
      <mc:AlternateContent>
        <mc:Choice Requires="wps">
          <w:drawing>
            <wp:anchor distT="0" distB="13335" distL="0" distR="4445" simplePos="0" relativeHeight="251655168" behindDoc="1" locked="0" layoutInCell="0" allowOverlap="1" wp14:anchorId="019973FD" wp14:editId="7703600A">
              <wp:simplePos x="0" y="0"/>
              <wp:positionH relativeFrom="page">
                <wp:align>center</wp:align>
              </wp:positionH>
              <wp:positionV relativeFrom="page">
                <wp:align>top</wp:align>
              </wp:positionV>
              <wp:extent cx="443865" cy="443865"/>
              <wp:effectExtent l="635" t="635" r="0" b="0"/>
              <wp:wrapNone/>
              <wp:docPr id="3" name="Text Box 2" descr="UNCLASSIFIED"/>
              <wp:cNvGraphicFramePr/>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scrgbClr r="0" g="0" b="0"/>
                      </a:lnRef>
                      <a:fillRef idx="0">
                        <a:scrgbClr r="0" g="0" b="0"/>
                      </a:fillRef>
                      <a:effectRef idx="0">
                        <a:scrgbClr r="0" g="0" b="0"/>
                      </a:effectRef>
                      <a:fontRef idx="minor"/>
                    </wps:style>
                    <wps:txbx>
                      <w:txbxContent>
                        <w:p w14:paraId="6845ED76" w14:textId="77777777" w:rsidR="004204A7" w:rsidRDefault="008F48E6">
                          <w:pPr>
                            <w:pStyle w:val="FrameContents"/>
                            <w:rPr>
                              <w:rFonts w:ascii="Calibri" w:eastAsia="Calibri" w:hAnsi="Calibri" w:cs="Calibri"/>
                              <w:color w:val="000000"/>
                              <w:sz w:val="20"/>
                              <w:szCs w:val="20"/>
                            </w:rPr>
                          </w:pPr>
                          <w:r>
                            <w:rPr>
                              <w:rFonts w:ascii="Calibri" w:eastAsia="Calibri" w:hAnsi="Calibri" w:cs="Calibri"/>
                              <w:color w:val="000000"/>
                              <w:sz w:val="20"/>
                              <w:szCs w:val="20"/>
                            </w:rPr>
                            <w:t>UNCLASSIFIED</w:t>
                          </w:r>
                        </w:p>
                      </w:txbxContent>
                    </wps:txbx>
                    <wps:bodyPr lIns="0" tIns="190440" rIns="0" bIns="0" anchor="t">
                      <a:prstTxWarp prst="textNoShape">
                        <a:avLst/>
                      </a:prstTxWarp>
                      <a:spAutoFit/>
                    </wps:bodyPr>
                  </wps:wsp>
                </a:graphicData>
              </a:graphic>
            </wp:anchor>
          </w:drawing>
        </mc:Choice>
        <mc:Fallback xmlns:w16du="http://schemas.microsoft.com/office/word/2023/wordml/word16du">
          <w:pict>
            <v:rect w14:anchorId="019973FD" id="Text Box 2" o:spid="_x0000_s1032" alt="UNCLASSIFIED" style="position:absolute;margin-left:0;margin-top:0;width:34.95pt;height:34.95pt;z-index:-251661312;visibility:visible;mso-wrap-style:square;mso-wrap-distance-left:0;mso-wrap-distance-top:0;mso-wrap-distance-right:.35pt;mso-wrap-distance-bottom:1.05pt;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" o:allowincell="f" filled="f" stroked="f" strokeweight="0">
              <v:textbox style="mso-fit-shape-to-text:t" inset="0,5.29mm,0,0">
                <w:txbxContent>
                  <w:p w14:paraId="6845ED76" w14:textId="77777777" w:rsidR="004204A7" w:rsidRDefault="00000000">
                    <w:pPr>
                      <w:pStyle w:val="FrameContents"/>
                      <w:rPr>
                        <w:rFonts w:ascii="Calibri" w:eastAsia="Calibri" w:hAnsi="Calibri" w:cs="Calibri"/>
                        <w:color w:val="000000"/>
                        <w:sz w:val="20"/>
                        <w:szCs w:val="20"/>
                      </w:rPr>
                    </w:pPr>
                    <w:r>
                      <w:rPr>
                        <w:rFonts w:ascii="Calibri" w:eastAsia="Calibri" w:hAnsi="Calibri" w:cs="Calibri"/>
                        <w:color w:val="000000"/>
                        <w:sz w:val="20"/>
                        <w:szCs w:val="20"/>
                      </w:rPr>
                      <w:t>UNCLASSIFIED</w:t>
                    </w:r>
                  </w:p>
                </w:txbxContent>
              </v:textbox>
              <w10:wrap anchorx="page" anchory="page"/>
            </v:rect>
          </w:pict>
        </mc:Fallback>
      </mc:AlternateContent>
    </w:r>
  </w:p>
  <w:p w14:paraId="6DB6FEE6" w14:textId="77777777" w:rsidR="00182EF5" w:rsidRDefault="00182E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004999"/>
      <w:docPartObj>
        <w:docPartGallery w:val="Page Numbers (Top of Page)"/>
        <w:docPartUnique/>
      </w:docPartObj>
    </w:sdtPr>
    <w:sdtEndPr>
      <w:rPr>
        <w:noProof/>
      </w:rPr>
    </w:sdtEndPr>
    <w:sdtContent>
      <w:p w14:paraId="2FDBCD2A" w14:textId="64A74E28" w:rsidR="004204A7" w:rsidRDefault="00F746B0" w:rsidP="00F746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52F618" w14:textId="77777777" w:rsidR="00182EF5" w:rsidRDefault="00182EF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6953" w14:textId="77777777" w:rsidR="004204A7" w:rsidRDefault="008F48E6">
    <w:pPr>
      <w:pStyle w:val="Header"/>
    </w:pPr>
    <w:r>
      <w:rPr>
        <w:noProof/>
      </w:rPr>
      <mc:AlternateContent>
        <mc:Choice Requires="wps">
          <w:drawing>
            <wp:anchor distT="0" distB="13970" distL="0" distR="4445" simplePos="0" relativeHeight="251657216" behindDoc="1" locked="0" layoutInCell="0" allowOverlap="1" wp14:anchorId="1B0D28C8" wp14:editId="62E23EEB">
              <wp:simplePos x="0" y="0"/>
              <wp:positionH relativeFrom="page">
                <wp:align>center</wp:align>
              </wp:positionH>
              <wp:positionV relativeFrom="page">
                <wp:align>top</wp:align>
              </wp:positionV>
              <wp:extent cx="443865" cy="364490"/>
              <wp:effectExtent l="635" t="0" r="0" b="0"/>
              <wp:wrapNone/>
              <wp:docPr id="7" name="Text Box 3" descr="UNCLASSIFIED"/>
              <wp:cNvGraphicFramePr/>
              <a:graphic xmlns:a="http://schemas.openxmlformats.org/drawingml/2006/main">
                <a:graphicData uri="http://schemas.microsoft.com/office/word/2010/wordprocessingShape">
                  <wps:wsp>
                    <wps:cNvSpPr/>
                    <wps:spPr>
                      <a:xfrm>
                        <a:off x="0" y="0"/>
                        <a:ext cx="443880" cy="364320"/>
                      </a:xfrm>
                      <a:prstGeom prst="rect">
                        <a:avLst/>
                      </a:prstGeom>
                      <a:noFill/>
                      <a:ln w="0">
                        <a:noFill/>
                      </a:ln>
                    </wps:spPr>
                    <wps:style>
                      <a:lnRef idx="0">
                        <a:scrgbClr r="0" g="0" b="0"/>
                      </a:lnRef>
                      <a:fillRef idx="0">
                        <a:scrgbClr r="0" g="0" b="0"/>
                      </a:fillRef>
                      <a:effectRef idx="0">
                        <a:scrgbClr r="0" g="0" b="0"/>
                      </a:effectRef>
                      <a:fontRef idx="minor"/>
                    </wps:style>
                    <wps:txbx>
                      <w:txbxContent>
                        <w:p w14:paraId="00663720" w14:textId="77777777" w:rsidR="004204A7" w:rsidRDefault="004204A7">
                          <w:pPr>
                            <w:pStyle w:val="FrameContents"/>
                            <w:ind w:firstLine="0"/>
                          </w:pPr>
                        </w:p>
                      </w:txbxContent>
                    </wps:txbx>
                    <wps:bodyPr lIns="0" tIns="190440" rIns="0" bIns="0" anchor="t">
                      <a:prstTxWarp prst="textNoShape">
                        <a:avLst/>
                      </a:prstTxWarp>
                      <a:spAutoFit/>
                    </wps:bodyPr>
                  </wps:wsp>
                </a:graphicData>
              </a:graphic>
            </wp:anchor>
          </w:drawing>
        </mc:Choice>
        <mc:Fallback xmlns:w16du="http://schemas.microsoft.com/office/word/2023/wordml/word16du">
          <w:pict>
            <v:rect w14:anchorId="1B0D28C8" id="Text Box 3" o:spid="_x0000_s1035" alt="UNCLASSIFIED" style="position:absolute;margin-left:0;margin-top:0;width:34.95pt;height:28.7pt;z-index:-251659264;visibility:visible;mso-wrap-style:square;mso-wrap-distance-left:0;mso-wrap-distance-top:0;mso-wrap-distance-right:.35pt;mso-wrap-distance-bottom:1.1pt;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" o:allowincell="f" filled="f" stroked="f" strokeweight="0">
              <v:textbox style="mso-fit-shape-to-text:t" inset="0,5.29mm,0,0">
                <w:txbxContent>
                  <w:p w14:paraId="00663720" w14:textId="77777777" w:rsidR="004204A7" w:rsidRDefault="004204A7">
                    <w:pPr>
                      <w:pStyle w:val="FrameContents"/>
                      <w:ind w:firstLine="0"/>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920F580"/>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4EDCDFE6"/>
    <w:lvl w:ilvl="0">
      <w:start w:val="1"/>
      <w:numFmt w:val="bullet"/>
      <w:pStyle w:val="ListBullet"/>
      <w:lvlText w:val=""/>
      <w:lvlJc w:val="left"/>
      <w:pPr>
        <w:tabs>
          <w:tab w:val="num" w:pos="1080"/>
        </w:tabs>
        <w:ind w:left="1080" w:hanging="360"/>
      </w:pPr>
      <w:rPr>
        <w:rFonts w:ascii="Symbol" w:hAnsi="Symbol" w:hint="default"/>
      </w:rPr>
    </w:lvl>
  </w:abstractNum>
  <w:abstractNum w:abstractNumId="2" w15:restartNumberingAfterBreak="0">
    <w:nsid w:val="01B7097F"/>
    <w:multiLevelType w:val="hybridMultilevel"/>
    <w:tmpl w:val="DE8669A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 w15:restartNumberingAfterBreak="0">
    <w:nsid w:val="0E8F45D8"/>
    <w:multiLevelType w:val="hybridMultilevel"/>
    <w:tmpl w:val="83C834EE"/>
    <w:lvl w:ilvl="0" w:tplc="1409000F">
      <w:start w:val="1"/>
      <w:numFmt w:val="decimal"/>
      <w:lvlText w:val="%1."/>
      <w:lvlJc w:val="left"/>
      <w:pPr>
        <w:tabs>
          <w:tab w:val="num" w:pos="360"/>
        </w:tabs>
        <w:ind w:left="360" w:hanging="360"/>
      </w:pPr>
    </w:lvl>
    <w:lvl w:ilvl="1" w:tplc="14090019">
      <w:start w:val="1"/>
      <w:numFmt w:val="lowerLetter"/>
      <w:lvlText w:val="%2."/>
      <w:lvlJc w:val="left"/>
      <w:pPr>
        <w:tabs>
          <w:tab w:val="num" w:pos="1080"/>
        </w:tabs>
        <w:ind w:left="1080" w:hanging="360"/>
      </w:pPr>
    </w:lvl>
    <w:lvl w:ilvl="2" w:tplc="1409001B">
      <w:start w:val="1"/>
      <w:numFmt w:val="lowerRoman"/>
      <w:lvlText w:val="%3."/>
      <w:lvlJc w:val="right"/>
      <w:pPr>
        <w:tabs>
          <w:tab w:val="num" w:pos="1800"/>
        </w:tabs>
        <w:ind w:left="1800" w:hanging="180"/>
      </w:pPr>
    </w:lvl>
    <w:lvl w:ilvl="3" w:tplc="1409000F">
      <w:start w:val="1"/>
      <w:numFmt w:val="decimal"/>
      <w:lvlText w:val="%4."/>
      <w:lvlJc w:val="left"/>
      <w:pPr>
        <w:tabs>
          <w:tab w:val="num" w:pos="2520"/>
        </w:tabs>
        <w:ind w:left="2520" w:hanging="360"/>
      </w:pPr>
    </w:lvl>
    <w:lvl w:ilvl="4" w:tplc="14090019">
      <w:start w:val="1"/>
      <w:numFmt w:val="lowerLetter"/>
      <w:lvlText w:val="%5."/>
      <w:lvlJc w:val="left"/>
      <w:pPr>
        <w:tabs>
          <w:tab w:val="num" w:pos="3240"/>
        </w:tabs>
        <w:ind w:left="3240" w:hanging="360"/>
      </w:pPr>
    </w:lvl>
    <w:lvl w:ilvl="5" w:tplc="1409001B">
      <w:start w:val="1"/>
      <w:numFmt w:val="lowerRoman"/>
      <w:lvlText w:val="%6."/>
      <w:lvlJc w:val="right"/>
      <w:pPr>
        <w:tabs>
          <w:tab w:val="num" w:pos="3960"/>
        </w:tabs>
        <w:ind w:left="3960" w:hanging="180"/>
      </w:pPr>
    </w:lvl>
    <w:lvl w:ilvl="6" w:tplc="1409000F">
      <w:start w:val="1"/>
      <w:numFmt w:val="decimal"/>
      <w:lvlText w:val="%7."/>
      <w:lvlJc w:val="left"/>
      <w:pPr>
        <w:tabs>
          <w:tab w:val="num" w:pos="4680"/>
        </w:tabs>
        <w:ind w:left="4680" w:hanging="360"/>
      </w:pPr>
    </w:lvl>
    <w:lvl w:ilvl="7" w:tplc="14090019">
      <w:start w:val="1"/>
      <w:numFmt w:val="lowerLetter"/>
      <w:lvlText w:val="%8."/>
      <w:lvlJc w:val="left"/>
      <w:pPr>
        <w:tabs>
          <w:tab w:val="num" w:pos="5400"/>
        </w:tabs>
        <w:ind w:left="5400" w:hanging="360"/>
      </w:pPr>
    </w:lvl>
    <w:lvl w:ilvl="8" w:tplc="1409001B">
      <w:start w:val="1"/>
      <w:numFmt w:val="lowerRoman"/>
      <w:lvlText w:val="%9."/>
      <w:lvlJc w:val="right"/>
      <w:pPr>
        <w:tabs>
          <w:tab w:val="num" w:pos="6120"/>
        </w:tabs>
        <w:ind w:left="6120" w:hanging="180"/>
      </w:pPr>
    </w:lvl>
  </w:abstractNum>
  <w:abstractNum w:abstractNumId="4" w15:restartNumberingAfterBreak="0">
    <w:nsid w:val="13D6327D"/>
    <w:multiLevelType w:val="hybridMultilevel"/>
    <w:tmpl w:val="30D25156"/>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15:restartNumberingAfterBreak="0">
    <w:nsid w:val="1D0F7972"/>
    <w:multiLevelType w:val="multilevel"/>
    <w:tmpl w:val="B43E3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84AFC"/>
    <w:multiLevelType w:val="multilevel"/>
    <w:tmpl w:val="E35A7292"/>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4FF14EC"/>
    <w:multiLevelType w:val="multilevel"/>
    <w:tmpl w:val="C5725C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7EA3874"/>
    <w:multiLevelType w:val="hybridMultilevel"/>
    <w:tmpl w:val="7D7C90C4"/>
    <w:lvl w:ilvl="0" w:tplc="9DECD34A">
      <w:start w:val="1"/>
      <w:numFmt w:val="decimal"/>
      <w:lvlText w:val="%1."/>
      <w:lvlJc w:val="left"/>
      <w:pPr>
        <w:ind w:left="1080" w:hanging="360"/>
      </w:pPr>
      <w:rPr>
        <w:rFonts w:hint="default"/>
        <w:b/>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3F8214B1"/>
    <w:multiLevelType w:val="multilevel"/>
    <w:tmpl w:val="1CCA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D6BCD"/>
    <w:multiLevelType w:val="hybridMultilevel"/>
    <w:tmpl w:val="E8B89828"/>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15:restartNumberingAfterBreak="0">
    <w:nsid w:val="5AC5077A"/>
    <w:multiLevelType w:val="multilevel"/>
    <w:tmpl w:val="0F48B8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6FB968D8"/>
    <w:multiLevelType w:val="hybridMultilevel"/>
    <w:tmpl w:val="007AC2BC"/>
    <w:lvl w:ilvl="0" w:tplc="14090001">
      <w:start w:val="1"/>
      <w:numFmt w:val="bullet"/>
      <w:lvlText w:val=""/>
      <w:lvlJc w:val="left"/>
      <w:pPr>
        <w:ind w:left="720" w:hanging="360"/>
      </w:pPr>
      <w:rPr>
        <w:rFonts w:ascii="Symbol" w:hAnsi="Symbol" w:hint="default"/>
      </w:rPr>
    </w:lvl>
    <w:lvl w:ilvl="1" w:tplc="4CDC1ECA">
      <w:numFmt w:val="bullet"/>
      <w:lvlText w:val="•"/>
      <w:lvlJc w:val="left"/>
      <w:pPr>
        <w:ind w:left="1440" w:hanging="360"/>
      </w:pPr>
      <w:rPr>
        <w:rFonts w:ascii="Arial" w:eastAsia="Malgun Gothic" w:hAnsi="Arial" w:cs="Arial"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3" w15:restartNumberingAfterBreak="0">
    <w:nsid w:val="78954958"/>
    <w:multiLevelType w:val="multilevel"/>
    <w:tmpl w:val="D4E4D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669B5"/>
    <w:multiLevelType w:val="multilevel"/>
    <w:tmpl w:val="3C84DE5A"/>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21400820">
    <w:abstractNumId w:val="6"/>
  </w:num>
  <w:num w:numId="2" w16cid:durableId="1448432166">
    <w:abstractNumId w:val="14"/>
  </w:num>
  <w:num w:numId="3" w16cid:durableId="1977642241">
    <w:abstractNumId w:val="11"/>
  </w:num>
  <w:num w:numId="4" w16cid:durableId="988441435">
    <w:abstractNumId w:val="1"/>
  </w:num>
  <w:num w:numId="5" w16cid:durableId="1421564038">
    <w:abstractNumId w:val="0"/>
  </w:num>
  <w:num w:numId="6" w16cid:durableId="757872662">
    <w:abstractNumId w:val="13"/>
  </w:num>
  <w:num w:numId="7" w16cid:durableId="112332417">
    <w:abstractNumId w:val="5"/>
  </w:num>
  <w:num w:numId="8" w16cid:durableId="843277354">
    <w:abstractNumId w:val="9"/>
  </w:num>
  <w:num w:numId="9" w16cid:durableId="17325787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5072536">
    <w:abstractNumId w:val="2"/>
  </w:num>
  <w:num w:numId="11" w16cid:durableId="1250313544">
    <w:abstractNumId w:val="12"/>
  </w:num>
  <w:num w:numId="12" w16cid:durableId="1871067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4540107">
    <w:abstractNumId w:val="8"/>
  </w:num>
  <w:num w:numId="14" w16cid:durableId="212620824">
    <w:abstractNumId w:val="2"/>
  </w:num>
  <w:num w:numId="15" w16cid:durableId="597905166">
    <w:abstractNumId w:val="3"/>
  </w:num>
  <w:num w:numId="16" w16cid:durableId="1152679577">
    <w:abstractNumId w:val="4"/>
  </w:num>
  <w:num w:numId="17" w16cid:durableId="121701457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acock, David, F/S">
    <w15:presenceInfo w15:providerId="AD" w15:userId="S::C1015038@NZDF.MIL.NZ::a541d7ea-8c1a-41ec-b7ae-314ade37fa3d"/>
  </w15:person>
  <w15:person w15:author="David Peacock">
    <w15:presenceInfo w15:providerId="Windows Live" w15:userId="99fa3dece73f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wNzAwMjcwNzQzMrNQ0lEKTi0uzszPAykwrwUA5RNaRywAAAA="/>
  </w:docVars>
  <w:rsids>
    <w:rsidRoot w:val="004204A7"/>
    <w:rsid w:val="00000095"/>
    <w:rsid w:val="0000466A"/>
    <w:rsid w:val="00014BA7"/>
    <w:rsid w:val="00034EE9"/>
    <w:rsid w:val="00053224"/>
    <w:rsid w:val="00073B4B"/>
    <w:rsid w:val="00075A16"/>
    <w:rsid w:val="00083B77"/>
    <w:rsid w:val="00097BC4"/>
    <w:rsid w:val="000F7B45"/>
    <w:rsid w:val="00134942"/>
    <w:rsid w:val="0016328D"/>
    <w:rsid w:val="00182EF5"/>
    <w:rsid w:val="001C2B18"/>
    <w:rsid w:val="001C6955"/>
    <w:rsid w:val="001F08DD"/>
    <w:rsid w:val="001F100E"/>
    <w:rsid w:val="001F315E"/>
    <w:rsid w:val="00202E0F"/>
    <w:rsid w:val="00214AE6"/>
    <w:rsid w:val="00241292"/>
    <w:rsid w:val="00263A10"/>
    <w:rsid w:val="0028034A"/>
    <w:rsid w:val="002B3A12"/>
    <w:rsid w:val="002B6986"/>
    <w:rsid w:val="002C143A"/>
    <w:rsid w:val="002E4F5B"/>
    <w:rsid w:val="00300772"/>
    <w:rsid w:val="00313D66"/>
    <w:rsid w:val="00316AC4"/>
    <w:rsid w:val="00341627"/>
    <w:rsid w:val="00344EA5"/>
    <w:rsid w:val="00354FB6"/>
    <w:rsid w:val="003E53BA"/>
    <w:rsid w:val="00410524"/>
    <w:rsid w:val="004204A7"/>
    <w:rsid w:val="00441857"/>
    <w:rsid w:val="00460352"/>
    <w:rsid w:val="004B5E27"/>
    <w:rsid w:val="004E6AA1"/>
    <w:rsid w:val="004F72D6"/>
    <w:rsid w:val="004F75B4"/>
    <w:rsid w:val="005022AC"/>
    <w:rsid w:val="00503BA6"/>
    <w:rsid w:val="00553990"/>
    <w:rsid w:val="00585094"/>
    <w:rsid w:val="005A2D1D"/>
    <w:rsid w:val="005C1CBA"/>
    <w:rsid w:val="005C3D6D"/>
    <w:rsid w:val="005C4272"/>
    <w:rsid w:val="005D61F9"/>
    <w:rsid w:val="005F63EE"/>
    <w:rsid w:val="00626AA3"/>
    <w:rsid w:val="006741A2"/>
    <w:rsid w:val="00675126"/>
    <w:rsid w:val="0067666A"/>
    <w:rsid w:val="006942D5"/>
    <w:rsid w:val="00697093"/>
    <w:rsid w:val="006C2CBE"/>
    <w:rsid w:val="006E12D1"/>
    <w:rsid w:val="00713964"/>
    <w:rsid w:val="00763BAE"/>
    <w:rsid w:val="00764CED"/>
    <w:rsid w:val="007D4DD8"/>
    <w:rsid w:val="00847D8D"/>
    <w:rsid w:val="00854C47"/>
    <w:rsid w:val="008573B8"/>
    <w:rsid w:val="00864907"/>
    <w:rsid w:val="00872761"/>
    <w:rsid w:val="008901A5"/>
    <w:rsid w:val="0089576D"/>
    <w:rsid w:val="008A44C8"/>
    <w:rsid w:val="008C22B3"/>
    <w:rsid w:val="008F48E6"/>
    <w:rsid w:val="00921E86"/>
    <w:rsid w:val="00935DF6"/>
    <w:rsid w:val="00950444"/>
    <w:rsid w:val="0096653A"/>
    <w:rsid w:val="009878AC"/>
    <w:rsid w:val="009A5830"/>
    <w:rsid w:val="009C310F"/>
    <w:rsid w:val="009E04BD"/>
    <w:rsid w:val="009F4E7C"/>
    <w:rsid w:val="00A177BD"/>
    <w:rsid w:val="00A23F4A"/>
    <w:rsid w:val="00A27951"/>
    <w:rsid w:val="00A47034"/>
    <w:rsid w:val="00B049D2"/>
    <w:rsid w:val="00B20696"/>
    <w:rsid w:val="00B259ED"/>
    <w:rsid w:val="00B36037"/>
    <w:rsid w:val="00B36B09"/>
    <w:rsid w:val="00B44CAA"/>
    <w:rsid w:val="00B550E7"/>
    <w:rsid w:val="00B92BBA"/>
    <w:rsid w:val="00BA0144"/>
    <w:rsid w:val="00BE33ED"/>
    <w:rsid w:val="00BE4D46"/>
    <w:rsid w:val="00C02127"/>
    <w:rsid w:val="00C25E67"/>
    <w:rsid w:val="00C263DB"/>
    <w:rsid w:val="00C44928"/>
    <w:rsid w:val="00C65701"/>
    <w:rsid w:val="00C66EA1"/>
    <w:rsid w:val="00C86694"/>
    <w:rsid w:val="00C941A8"/>
    <w:rsid w:val="00C965E5"/>
    <w:rsid w:val="00CB1CC4"/>
    <w:rsid w:val="00CC300A"/>
    <w:rsid w:val="00D1575B"/>
    <w:rsid w:val="00D16B0D"/>
    <w:rsid w:val="00D27CE9"/>
    <w:rsid w:val="00D45280"/>
    <w:rsid w:val="00D50CF9"/>
    <w:rsid w:val="00D52F25"/>
    <w:rsid w:val="00D72B4A"/>
    <w:rsid w:val="00D8115D"/>
    <w:rsid w:val="00E06157"/>
    <w:rsid w:val="00E1238A"/>
    <w:rsid w:val="00E83B3D"/>
    <w:rsid w:val="00E928B7"/>
    <w:rsid w:val="00EA7655"/>
    <w:rsid w:val="00EB07AE"/>
    <w:rsid w:val="00EF3EDD"/>
    <w:rsid w:val="00F06131"/>
    <w:rsid w:val="00F30A5C"/>
    <w:rsid w:val="00F746B0"/>
    <w:rsid w:val="00F77097"/>
    <w:rsid w:val="00F853C4"/>
    <w:rsid w:val="00FA4FB2"/>
    <w:rsid w:val="00FA62D0"/>
    <w:rsid w:val="00FC741A"/>
    <w:rsid w:val="00FE1415"/>
    <w:rsid w:val="00FF6E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D8603"/>
  <w15:docId w15:val="{A1474851-7239-4D37-93D5-A9C4DD46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en-US" w:bidi="ar-SA"/>
      </w:rPr>
    </w:rPrDefault>
    <w:pPrDefault>
      <w:pPr>
        <w:spacing w:line="480" w:lineRule="auto"/>
        <w:ind w:firstLine="720"/>
      </w:pPr>
    </w:pPrDefault>
  </w:docDefaults>
  <w:latentStyles w:defLockedState="0" w:defUIPriority="0" w:defSemiHidden="0" w:defUnhideWhenUsed="0" w:defQFormat="0" w:count="376">
    <w:lsdException w:name="Normal" w:qFormat="1"/>
    <w:lsdException w:name="heading 1" w:uiPriority="9" w:qFormat="1"/>
    <w:lsdException w:name="heading 2" w:uiPriority="3" w:qFormat="1"/>
    <w:lsdException w:name="heading 3" w:uiPriority="3" w:qFormat="1"/>
    <w:lsdException w:name="heading 4" w:uiPriority="3" w:qFormat="1"/>
    <w:lsdException w:name="heading 5" w:uiPriority="3" w:qFormat="1"/>
    <w:lsdException w:name="heading 6" w:qFormat="1"/>
    <w:lsdException w:name="heading 7" w:qFormat="1"/>
    <w:lsdException w:name="heading 8" w:qFormat="1"/>
    <w:lsdException w:name="heading 9" w:qFormat="1"/>
    <w:lsdException w:name="header" w:uiPriority="99" w:qFormat="1"/>
    <w:lsdException w:name="caption" w:uiPriority="35" w:qFormat="1"/>
    <w:lsdException w:name="footnote reference" w:uiPriority="99" w:qFormat="1"/>
    <w:lsdException w:name="annotation reference" w:uiPriority="99"/>
    <w:lsdException w:name="endnote text" w:uiPriority="99" w:qFormat="1"/>
    <w:lsdException w:name="List Bullet" w:uiPriority="9" w:qFormat="1"/>
    <w:lsdException w:name="List Number" w:uiPriority="9" w:qFormat="1"/>
    <w:lsdException w:name="Title" w:qFormat="1"/>
    <w:lsdException w:name="Subtitle" w:uiPriority="18" w:qFormat="1"/>
    <w:lsdException w:name="Strong" w:uiPriority="22" w:qFormat="1"/>
    <w:lsdException w:name="Emphasis" w:uiPriority="3"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3"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0524"/>
    <w:rPr>
      <w:rFonts w:ascii="Times New Roman" w:hAnsi="Times New Roman"/>
      <w:lang w:val="en-NZ"/>
    </w:rPr>
  </w:style>
  <w:style w:type="paragraph" w:styleId="Heading1">
    <w:name w:val="heading 1"/>
    <w:basedOn w:val="Normal"/>
    <w:next w:val="Normal"/>
    <w:link w:val="Heading1Char"/>
    <w:uiPriority w:val="9"/>
    <w:qFormat/>
    <w:rsid w:val="0041052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autoRedefine/>
    <w:uiPriority w:val="3"/>
    <w:unhideWhenUsed/>
    <w:qFormat/>
    <w:rsid w:val="00763BAE"/>
    <w:pPr>
      <w:keepNext/>
      <w:keepLines/>
      <w:ind w:left="720"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410524"/>
    <w:pPr>
      <w:keepNext/>
      <w:keepLines/>
      <w:ind w:firstLine="0"/>
      <w:outlineLvl w:val="2"/>
    </w:pPr>
    <w:rPr>
      <w:rFonts w:eastAsiaTheme="majorEastAsia" w:cstheme="majorBidi"/>
      <w:b/>
      <w:bCs/>
      <w:i/>
    </w:rPr>
  </w:style>
  <w:style w:type="paragraph" w:styleId="Heading4">
    <w:name w:val="heading 4"/>
    <w:basedOn w:val="Normal"/>
    <w:next w:val="Normal"/>
    <w:link w:val="Heading4Char"/>
    <w:uiPriority w:val="3"/>
    <w:unhideWhenUsed/>
    <w:qFormat/>
    <w:rsid w:val="00410524"/>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rsid w:val="00410524"/>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qFormat/>
    <w:rsid w:val="00410524"/>
    <w:pPr>
      <w:keepNext/>
      <w:keepLines/>
      <w:spacing w:before="40"/>
      <w:ind w:firstLine="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qFormat/>
    <w:rsid w:val="00410524"/>
    <w:pPr>
      <w:keepNext/>
      <w:keepLines/>
      <w:spacing w:before="40"/>
      <w:ind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410524"/>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qFormat/>
    <w:rsid w:val="00410524"/>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E06157"/>
    <w:rPr>
      <w:rFonts w:ascii="Times New Roman" w:hAnsi="Times New Roman"/>
      <w:b/>
      <w:iCs/>
      <w:color w:val="auto"/>
      <w:szCs w:val="20"/>
      <w:lang w:val="en-NZ"/>
    </w:rPr>
  </w:style>
  <w:style w:type="character" w:customStyle="1" w:styleId="VerbatimChar">
    <w:name w:val="Verbatim Char"/>
    <w:basedOn w:val="CaptionChar"/>
    <w:link w:val="SourceCode"/>
    <w:rPr>
      <w:rFonts w:ascii="Consolas" w:hAnsi="Consolas"/>
      <w:b/>
      <w:i w:val="0"/>
      <w:iCs/>
      <w:color w:val="1F497D" w:themeColor="text2"/>
      <w:sz w:val="22"/>
      <w:szCs w:val="18"/>
      <w:lang w:val="en-NZ"/>
    </w:rPr>
  </w:style>
  <w:style w:type="character" w:customStyle="1" w:styleId="SectionNumber">
    <w:name w:val="Section Number"/>
    <w:basedOn w:val="CaptionChar"/>
    <w:rPr>
      <w:rFonts w:ascii="Times New Roman" w:hAnsi="Times New Roman"/>
      <w:b/>
      <w:i w:val="0"/>
      <w:iCs/>
      <w:color w:val="1F497D" w:themeColor="text2"/>
      <w:sz w:val="22"/>
      <w:szCs w:val="18"/>
      <w:lang w:val="en-NZ"/>
    </w:rPr>
  </w:style>
  <w:style w:type="character" w:customStyle="1" w:styleId="FootnoteCharacters">
    <w:name w:val="Footnote Characters"/>
    <w:basedOn w:val="DefaultParagraphFont"/>
    <w:uiPriority w:val="99"/>
    <w:unhideWhenUsed/>
    <w:rsid w:val="00656C19"/>
    <w:rPr>
      <w:vertAlign w:val="superscript"/>
    </w:rPr>
  </w:style>
  <w:style w:type="character" w:styleId="FootnoteReference">
    <w:name w:val="footnote reference"/>
    <w:basedOn w:val="DefaultParagraphFont"/>
    <w:uiPriority w:val="99"/>
    <w:unhideWhenUsed/>
    <w:qFormat/>
    <w:rsid w:val="00410524"/>
    <w:rPr>
      <w:vertAlign w:val="superscript"/>
    </w:rPr>
  </w:style>
  <w:style w:type="character" w:styleId="Hyperlink">
    <w:name w:val="Hyperlink"/>
    <w:basedOn w:val="CaptionChar"/>
    <w:rPr>
      <w:rFonts w:ascii="Times New Roman" w:hAnsi="Times New Roman"/>
      <w:b/>
      <w:i w:val="0"/>
      <w:iCs/>
      <w:color w:val="4F81BD" w:themeColor="accent1"/>
      <w:sz w:val="22"/>
      <w:szCs w:val="18"/>
      <w:lang w:val="en-NZ"/>
    </w:rPr>
  </w:style>
  <w:style w:type="character" w:customStyle="1" w:styleId="KeywordTok">
    <w:name w:val="KeywordTok"/>
    <w:basedOn w:val="VerbatimChar"/>
    <w:rPr>
      <w:rFonts w:ascii="Consolas" w:hAnsi="Consolas"/>
      <w:b w:val="0"/>
      <w:i w:val="0"/>
      <w:iCs/>
      <w:color w:val="007020"/>
      <w:sz w:val="22"/>
      <w:szCs w:val="18"/>
      <w:lang w:val="en-NZ"/>
    </w:rPr>
  </w:style>
  <w:style w:type="character" w:customStyle="1" w:styleId="DataTypeTok">
    <w:name w:val="DataTypeTok"/>
    <w:basedOn w:val="VerbatimChar"/>
    <w:rPr>
      <w:rFonts w:ascii="Consolas" w:hAnsi="Consolas"/>
      <w:b/>
      <w:i w:val="0"/>
      <w:iCs/>
      <w:color w:val="902000"/>
      <w:sz w:val="22"/>
      <w:szCs w:val="18"/>
      <w:lang w:val="en-NZ"/>
    </w:rPr>
  </w:style>
  <w:style w:type="character" w:customStyle="1" w:styleId="DecValTok">
    <w:name w:val="DecValTok"/>
    <w:basedOn w:val="VerbatimChar"/>
    <w:rPr>
      <w:rFonts w:ascii="Consolas" w:hAnsi="Consolas"/>
      <w:b/>
      <w:i w:val="0"/>
      <w:iCs/>
      <w:color w:val="40A070"/>
      <w:sz w:val="22"/>
      <w:szCs w:val="18"/>
      <w:lang w:val="en-NZ"/>
    </w:rPr>
  </w:style>
  <w:style w:type="character" w:customStyle="1" w:styleId="BaseNTok">
    <w:name w:val="BaseNTok"/>
    <w:basedOn w:val="VerbatimChar"/>
    <w:rPr>
      <w:rFonts w:ascii="Consolas" w:hAnsi="Consolas"/>
      <w:b/>
      <w:i w:val="0"/>
      <w:iCs/>
      <w:color w:val="40A070"/>
      <w:sz w:val="22"/>
      <w:szCs w:val="18"/>
      <w:lang w:val="en-NZ"/>
    </w:rPr>
  </w:style>
  <w:style w:type="character" w:customStyle="1" w:styleId="FloatTok">
    <w:name w:val="FloatTok"/>
    <w:basedOn w:val="VerbatimChar"/>
    <w:rPr>
      <w:rFonts w:ascii="Consolas" w:hAnsi="Consolas"/>
      <w:b/>
      <w:i w:val="0"/>
      <w:iCs/>
      <w:color w:val="40A070"/>
      <w:sz w:val="22"/>
      <w:szCs w:val="18"/>
      <w:lang w:val="en-NZ"/>
    </w:rPr>
  </w:style>
  <w:style w:type="character" w:customStyle="1" w:styleId="ConstantTok">
    <w:name w:val="ConstantTok"/>
    <w:basedOn w:val="VerbatimChar"/>
    <w:rPr>
      <w:rFonts w:ascii="Consolas" w:hAnsi="Consolas"/>
      <w:b/>
      <w:i w:val="0"/>
      <w:iCs/>
      <w:color w:val="880000"/>
      <w:sz w:val="22"/>
      <w:szCs w:val="18"/>
      <w:lang w:val="en-NZ"/>
    </w:rPr>
  </w:style>
  <w:style w:type="character" w:customStyle="1" w:styleId="CharTok">
    <w:name w:val="CharTok"/>
    <w:basedOn w:val="VerbatimChar"/>
    <w:rPr>
      <w:rFonts w:ascii="Consolas" w:hAnsi="Consolas"/>
      <w:b/>
      <w:i w:val="0"/>
      <w:iCs/>
      <w:color w:val="4070A0"/>
      <w:sz w:val="22"/>
      <w:szCs w:val="18"/>
      <w:lang w:val="en-NZ"/>
    </w:rPr>
  </w:style>
  <w:style w:type="character" w:customStyle="1" w:styleId="SpecialCharTok">
    <w:name w:val="SpecialCharTok"/>
    <w:basedOn w:val="VerbatimChar"/>
    <w:rPr>
      <w:rFonts w:ascii="Consolas" w:hAnsi="Consolas"/>
      <w:b/>
      <w:i w:val="0"/>
      <w:iCs/>
      <w:color w:val="4070A0"/>
      <w:sz w:val="22"/>
      <w:szCs w:val="18"/>
      <w:lang w:val="en-NZ"/>
    </w:rPr>
  </w:style>
  <w:style w:type="character" w:customStyle="1" w:styleId="StringTok">
    <w:name w:val="StringTok"/>
    <w:basedOn w:val="VerbatimChar"/>
    <w:rPr>
      <w:rFonts w:ascii="Consolas" w:hAnsi="Consolas"/>
      <w:b/>
      <w:i w:val="0"/>
      <w:iCs/>
      <w:color w:val="4070A0"/>
      <w:sz w:val="22"/>
      <w:szCs w:val="18"/>
      <w:lang w:val="en-NZ"/>
    </w:rPr>
  </w:style>
  <w:style w:type="character" w:customStyle="1" w:styleId="VerbatimStringTok">
    <w:name w:val="VerbatimStringTok"/>
    <w:basedOn w:val="VerbatimChar"/>
    <w:rPr>
      <w:rFonts w:ascii="Consolas" w:hAnsi="Consolas"/>
      <w:b/>
      <w:i w:val="0"/>
      <w:iCs/>
      <w:color w:val="4070A0"/>
      <w:sz w:val="22"/>
      <w:szCs w:val="18"/>
      <w:lang w:val="en-NZ"/>
    </w:rPr>
  </w:style>
  <w:style w:type="character" w:customStyle="1" w:styleId="SpecialStringTok">
    <w:name w:val="SpecialStringTok"/>
    <w:basedOn w:val="VerbatimChar"/>
    <w:rPr>
      <w:rFonts w:ascii="Consolas" w:hAnsi="Consolas"/>
      <w:b/>
      <w:i w:val="0"/>
      <w:iCs/>
      <w:color w:val="BB6688"/>
      <w:sz w:val="22"/>
      <w:szCs w:val="18"/>
      <w:lang w:val="en-NZ"/>
    </w:rPr>
  </w:style>
  <w:style w:type="character" w:customStyle="1" w:styleId="ImportTok">
    <w:name w:val="ImportTok"/>
    <w:basedOn w:val="VerbatimChar"/>
    <w:rPr>
      <w:rFonts w:ascii="Consolas" w:hAnsi="Consolas"/>
      <w:b w:val="0"/>
      <w:i w:val="0"/>
      <w:iCs/>
      <w:color w:val="008000"/>
      <w:sz w:val="22"/>
      <w:szCs w:val="18"/>
      <w:lang w:val="en-NZ"/>
    </w:rPr>
  </w:style>
  <w:style w:type="character" w:customStyle="1" w:styleId="CommentTok">
    <w:name w:val="CommentTok"/>
    <w:basedOn w:val="VerbatimChar"/>
    <w:rPr>
      <w:rFonts w:ascii="Consolas" w:hAnsi="Consolas"/>
      <w:b/>
      <w:i/>
      <w:iCs/>
      <w:color w:val="60A0B0"/>
      <w:sz w:val="22"/>
      <w:szCs w:val="18"/>
      <w:lang w:val="en-NZ"/>
    </w:rPr>
  </w:style>
  <w:style w:type="character" w:customStyle="1" w:styleId="DocumentationTok">
    <w:name w:val="DocumentationTok"/>
    <w:basedOn w:val="VerbatimChar"/>
    <w:rPr>
      <w:rFonts w:ascii="Consolas" w:hAnsi="Consolas"/>
      <w:b/>
      <w:i/>
      <w:iCs/>
      <w:color w:val="BA2121"/>
      <w:sz w:val="22"/>
      <w:szCs w:val="18"/>
      <w:lang w:val="en-NZ"/>
    </w:rPr>
  </w:style>
  <w:style w:type="character" w:customStyle="1" w:styleId="AnnotationTok">
    <w:name w:val="AnnotationTok"/>
    <w:basedOn w:val="VerbatimChar"/>
    <w:rPr>
      <w:rFonts w:ascii="Consolas" w:hAnsi="Consolas"/>
      <w:b w:val="0"/>
      <w:i/>
      <w:iCs/>
      <w:color w:val="60A0B0"/>
      <w:sz w:val="22"/>
      <w:szCs w:val="18"/>
      <w:lang w:val="en-NZ"/>
    </w:rPr>
  </w:style>
  <w:style w:type="character" w:customStyle="1" w:styleId="CommentVarTok">
    <w:name w:val="CommentVarTok"/>
    <w:basedOn w:val="VerbatimChar"/>
    <w:rPr>
      <w:rFonts w:ascii="Consolas" w:hAnsi="Consolas"/>
      <w:b w:val="0"/>
      <w:i/>
      <w:iCs/>
      <w:color w:val="60A0B0"/>
      <w:sz w:val="22"/>
      <w:szCs w:val="18"/>
      <w:lang w:val="en-NZ"/>
    </w:rPr>
  </w:style>
  <w:style w:type="character" w:customStyle="1" w:styleId="OtherTok">
    <w:name w:val="OtherTok"/>
    <w:basedOn w:val="VerbatimChar"/>
    <w:rPr>
      <w:rFonts w:ascii="Consolas" w:hAnsi="Consolas"/>
      <w:b/>
      <w:i w:val="0"/>
      <w:iCs/>
      <w:color w:val="007020"/>
      <w:sz w:val="22"/>
      <w:szCs w:val="18"/>
      <w:lang w:val="en-NZ"/>
    </w:rPr>
  </w:style>
  <w:style w:type="character" w:customStyle="1" w:styleId="FunctionTok">
    <w:name w:val="FunctionTok"/>
    <w:basedOn w:val="VerbatimChar"/>
    <w:rPr>
      <w:rFonts w:ascii="Consolas" w:hAnsi="Consolas"/>
      <w:b/>
      <w:i w:val="0"/>
      <w:iCs/>
      <w:color w:val="06287E"/>
      <w:sz w:val="22"/>
      <w:szCs w:val="18"/>
      <w:lang w:val="en-NZ"/>
    </w:rPr>
  </w:style>
  <w:style w:type="character" w:customStyle="1" w:styleId="VariableTok">
    <w:name w:val="VariableTok"/>
    <w:basedOn w:val="VerbatimChar"/>
    <w:rPr>
      <w:rFonts w:ascii="Consolas" w:hAnsi="Consolas"/>
      <w:b/>
      <w:i w:val="0"/>
      <w:iCs/>
      <w:color w:val="19177C"/>
      <w:sz w:val="22"/>
      <w:szCs w:val="18"/>
      <w:lang w:val="en-NZ"/>
    </w:rPr>
  </w:style>
  <w:style w:type="character" w:customStyle="1" w:styleId="ControlFlowTok">
    <w:name w:val="ControlFlowTok"/>
    <w:basedOn w:val="VerbatimChar"/>
    <w:rPr>
      <w:rFonts w:ascii="Consolas" w:hAnsi="Consolas"/>
      <w:b w:val="0"/>
      <w:i w:val="0"/>
      <w:iCs/>
      <w:color w:val="007020"/>
      <w:sz w:val="22"/>
      <w:szCs w:val="18"/>
      <w:lang w:val="en-NZ"/>
    </w:rPr>
  </w:style>
  <w:style w:type="character" w:customStyle="1" w:styleId="OperatorTok">
    <w:name w:val="OperatorTok"/>
    <w:basedOn w:val="VerbatimChar"/>
    <w:rPr>
      <w:rFonts w:ascii="Consolas" w:hAnsi="Consolas"/>
      <w:b/>
      <w:i w:val="0"/>
      <w:iCs/>
      <w:color w:val="666666"/>
      <w:sz w:val="22"/>
      <w:szCs w:val="18"/>
      <w:lang w:val="en-NZ"/>
    </w:rPr>
  </w:style>
  <w:style w:type="character" w:customStyle="1" w:styleId="BuiltInTok">
    <w:name w:val="BuiltInTok"/>
    <w:basedOn w:val="VerbatimChar"/>
    <w:rPr>
      <w:rFonts w:ascii="Consolas" w:hAnsi="Consolas"/>
      <w:b/>
      <w:i w:val="0"/>
      <w:iCs/>
      <w:color w:val="008000"/>
      <w:sz w:val="22"/>
      <w:szCs w:val="18"/>
      <w:lang w:val="en-NZ"/>
    </w:rPr>
  </w:style>
  <w:style w:type="character" w:customStyle="1" w:styleId="ExtensionTok">
    <w:name w:val="ExtensionTok"/>
    <w:basedOn w:val="VerbatimChar"/>
    <w:rPr>
      <w:rFonts w:ascii="Consolas" w:hAnsi="Consolas"/>
      <w:b/>
      <w:i w:val="0"/>
      <w:iCs/>
      <w:color w:val="1F497D" w:themeColor="text2"/>
      <w:sz w:val="22"/>
      <w:szCs w:val="18"/>
      <w:lang w:val="en-NZ"/>
    </w:rPr>
  </w:style>
  <w:style w:type="character" w:customStyle="1" w:styleId="PreprocessorTok">
    <w:name w:val="PreprocessorTok"/>
    <w:basedOn w:val="VerbatimChar"/>
    <w:rPr>
      <w:rFonts w:ascii="Consolas" w:hAnsi="Consolas"/>
      <w:b/>
      <w:i w:val="0"/>
      <w:iCs/>
      <w:color w:val="BC7A00"/>
      <w:sz w:val="22"/>
      <w:szCs w:val="18"/>
      <w:lang w:val="en-NZ"/>
    </w:rPr>
  </w:style>
  <w:style w:type="character" w:customStyle="1" w:styleId="AttributeTok">
    <w:name w:val="AttributeTok"/>
    <w:basedOn w:val="VerbatimChar"/>
    <w:rPr>
      <w:rFonts w:ascii="Consolas" w:hAnsi="Consolas"/>
      <w:b/>
      <w:i w:val="0"/>
      <w:iCs/>
      <w:color w:val="7D9029"/>
      <w:sz w:val="22"/>
      <w:szCs w:val="18"/>
      <w:lang w:val="en-NZ"/>
    </w:rPr>
  </w:style>
  <w:style w:type="character" w:customStyle="1" w:styleId="RegionMarkerTok">
    <w:name w:val="RegionMarkerTok"/>
    <w:basedOn w:val="VerbatimChar"/>
    <w:rPr>
      <w:rFonts w:ascii="Consolas" w:hAnsi="Consolas"/>
      <w:b/>
      <w:i w:val="0"/>
      <w:iCs/>
      <w:color w:val="1F497D" w:themeColor="text2"/>
      <w:sz w:val="22"/>
      <w:szCs w:val="18"/>
      <w:lang w:val="en-NZ"/>
    </w:rPr>
  </w:style>
  <w:style w:type="character" w:customStyle="1" w:styleId="InformationTok">
    <w:name w:val="InformationTok"/>
    <w:basedOn w:val="VerbatimChar"/>
    <w:rPr>
      <w:rFonts w:ascii="Consolas" w:hAnsi="Consolas"/>
      <w:b w:val="0"/>
      <w:i/>
      <w:iCs/>
      <w:color w:val="60A0B0"/>
      <w:sz w:val="22"/>
      <w:szCs w:val="18"/>
      <w:lang w:val="en-NZ"/>
    </w:rPr>
  </w:style>
  <w:style w:type="character" w:customStyle="1" w:styleId="WarningTok">
    <w:name w:val="WarningTok"/>
    <w:basedOn w:val="VerbatimChar"/>
    <w:rPr>
      <w:rFonts w:ascii="Consolas" w:hAnsi="Consolas"/>
      <w:b w:val="0"/>
      <w:i/>
      <w:iCs/>
      <w:color w:val="60A0B0"/>
      <w:sz w:val="22"/>
      <w:szCs w:val="18"/>
      <w:lang w:val="en-NZ"/>
    </w:rPr>
  </w:style>
  <w:style w:type="character" w:customStyle="1" w:styleId="AlertTok">
    <w:name w:val="AlertTok"/>
    <w:basedOn w:val="VerbatimChar"/>
    <w:rPr>
      <w:rFonts w:ascii="Consolas" w:hAnsi="Consolas"/>
      <w:b w:val="0"/>
      <w:i w:val="0"/>
      <w:iCs/>
      <w:color w:val="FF0000"/>
      <w:sz w:val="22"/>
      <w:szCs w:val="18"/>
      <w:lang w:val="en-NZ"/>
    </w:rPr>
  </w:style>
  <w:style w:type="character" w:customStyle="1" w:styleId="ErrorTok">
    <w:name w:val="ErrorTok"/>
    <w:basedOn w:val="VerbatimChar"/>
    <w:rPr>
      <w:rFonts w:ascii="Consolas" w:hAnsi="Consolas"/>
      <w:b w:val="0"/>
      <w:i w:val="0"/>
      <w:iCs/>
      <w:color w:val="FF0000"/>
      <w:sz w:val="22"/>
      <w:szCs w:val="18"/>
      <w:lang w:val="en-NZ"/>
    </w:rPr>
  </w:style>
  <w:style w:type="character" w:customStyle="1" w:styleId="NormalTok">
    <w:name w:val="NormalTok"/>
    <w:basedOn w:val="VerbatimChar"/>
    <w:rPr>
      <w:rFonts w:ascii="Consolas" w:hAnsi="Consolas"/>
      <w:b/>
      <w:i w:val="0"/>
      <w:iCs/>
      <w:color w:val="1F497D" w:themeColor="text2"/>
      <w:sz w:val="22"/>
      <w:szCs w:val="18"/>
      <w:lang w:val="en-NZ"/>
    </w:rPr>
  </w:style>
  <w:style w:type="character" w:customStyle="1" w:styleId="Heading1Char">
    <w:name w:val="Heading 1 Char"/>
    <w:basedOn w:val="DefaultParagraphFont"/>
    <w:link w:val="Heading1"/>
    <w:uiPriority w:val="9"/>
    <w:rsid w:val="00410524"/>
    <w:rPr>
      <w:rFonts w:ascii="Times New Roman" w:eastAsiaTheme="majorEastAsia" w:hAnsi="Times New Roman" w:cstheme="majorBidi"/>
      <w:b/>
      <w:bCs/>
    </w:rPr>
  </w:style>
  <w:style w:type="character" w:customStyle="1" w:styleId="Heading2Char">
    <w:name w:val="Heading 2 Char"/>
    <w:basedOn w:val="DefaultParagraphFont"/>
    <w:link w:val="Heading2"/>
    <w:uiPriority w:val="3"/>
    <w:rsid w:val="00763BAE"/>
    <w:rPr>
      <w:rFonts w:ascii="Times New Roman" w:eastAsiaTheme="majorEastAsia" w:hAnsi="Times New Roman" w:cstheme="majorBidi"/>
      <w:b/>
      <w:bCs/>
      <w:lang w:val="en-NZ"/>
    </w:rPr>
  </w:style>
  <w:style w:type="character" w:customStyle="1" w:styleId="Heading3Char">
    <w:name w:val="Heading 3 Char"/>
    <w:basedOn w:val="DefaultParagraphFont"/>
    <w:link w:val="Heading3"/>
    <w:uiPriority w:val="3"/>
    <w:rsid w:val="00410524"/>
    <w:rPr>
      <w:rFonts w:ascii="Times New Roman" w:eastAsiaTheme="majorEastAsia" w:hAnsi="Times New Roman" w:cstheme="majorBidi"/>
      <w:b/>
      <w:bCs/>
      <w:i/>
    </w:rPr>
  </w:style>
  <w:style w:type="character" w:customStyle="1" w:styleId="Heading4Char">
    <w:name w:val="Heading 4 Char"/>
    <w:basedOn w:val="DefaultParagraphFont"/>
    <w:link w:val="Heading4"/>
    <w:uiPriority w:val="3"/>
    <w:rsid w:val="0041052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3"/>
    <w:rsid w:val="00410524"/>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41052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1052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10524"/>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rsid w:val="00410524"/>
    <w:rPr>
      <w:rFonts w:asciiTheme="majorHAnsi" w:eastAsiaTheme="majorEastAsia" w:hAnsiTheme="majorHAnsi" w:cstheme="majorBidi"/>
      <w:i/>
      <w:iCs/>
      <w:color w:val="272727" w:themeColor="text1" w:themeTint="D8"/>
      <w:sz w:val="22"/>
      <w:szCs w:val="21"/>
    </w:rPr>
  </w:style>
  <w:style w:type="character" w:customStyle="1" w:styleId="HeaderChar">
    <w:name w:val="Header Char"/>
    <w:basedOn w:val="DefaultParagraphFont"/>
    <w:link w:val="Header"/>
    <w:uiPriority w:val="99"/>
    <w:rsid w:val="00410524"/>
    <w:rPr>
      <w:rFonts w:ascii="Times New Roman" w:hAnsi="Times New Roman"/>
    </w:rPr>
  </w:style>
  <w:style w:type="character" w:customStyle="1" w:styleId="EndnoteTextChar">
    <w:name w:val="Endnote Text Char"/>
    <w:basedOn w:val="DefaultParagraphFont"/>
    <w:link w:val="EndnoteText"/>
    <w:uiPriority w:val="99"/>
    <w:rsid w:val="00410524"/>
    <w:rPr>
      <w:rFonts w:ascii="Times New Roman" w:hAnsi="Times New Roman"/>
      <w:sz w:val="22"/>
      <w:szCs w:val="20"/>
    </w:rPr>
  </w:style>
  <w:style w:type="character" w:customStyle="1" w:styleId="TitleChar">
    <w:name w:val="Title Char"/>
    <w:basedOn w:val="DefaultParagraphFont"/>
    <w:link w:val="Title"/>
    <w:rsid w:val="00FE1415"/>
    <w:rPr>
      <w:rFonts w:ascii="Times New Roman" w:eastAsiaTheme="majorEastAsia" w:hAnsi="Times New Roman" w:cstheme="majorBidi"/>
      <w:lang w:val="en-NZ"/>
    </w:rPr>
  </w:style>
  <w:style w:type="character" w:customStyle="1" w:styleId="SubtitleChar">
    <w:name w:val="Subtitle Char"/>
    <w:basedOn w:val="DefaultParagraphFont"/>
    <w:link w:val="Subtitle"/>
    <w:uiPriority w:val="18"/>
    <w:rsid w:val="00410524"/>
    <w:rPr>
      <w:rFonts w:ascii="Times New Roman" w:hAnsi="Times New Roman"/>
      <w:caps/>
      <w:color w:val="1F497D" w:themeColor="text2"/>
      <w:szCs w:val="22"/>
    </w:rPr>
  </w:style>
  <w:style w:type="character" w:styleId="Strong">
    <w:name w:val="Strong"/>
    <w:basedOn w:val="DefaultParagraphFont"/>
    <w:uiPriority w:val="22"/>
    <w:unhideWhenUsed/>
    <w:qFormat/>
    <w:rsid w:val="00410524"/>
    <w:rPr>
      <w:b/>
      <w:bCs/>
    </w:rPr>
  </w:style>
  <w:style w:type="character" w:styleId="Emphasis">
    <w:name w:val="Emphasis"/>
    <w:basedOn w:val="DefaultParagraphFont"/>
    <w:uiPriority w:val="3"/>
    <w:unhideWhenUsed/>
    <w:qFormat/>
    <w:rsid w:val="00410524"/>
    <w:rPr>
      <w:i/>
      <w:iCs/>
    </w:rPr>
  </w:style>
  <w:style w:type="character" w:customStyle="1" w:styleId="ListParagraphChar">
    <w:name w:val="List Paragraph Char"/>
    <w:basedOn w:val="DefaultParagraphFont"/>
    <w:link w:val="ListParagraph"/>
    <w:uiPriority w:val="34"/>
    <w:rsid w:val="00410524"/>
    <w:rPr>
      <w:rFonts w:ascii="Times New Roman" w:hAnsi="Times New Roman"/>
    </w:rPr>
  </w:style>
  <w:style w:type="character" w:customStyle="1" w:styleId="QuoteChar">
    <w:name w:val="Quote Char"/>
    <w:basedOn w:val="DefaultParagraphFont"/>
    <w:link w:val="Quote"/>
    <w:uiPriority w:val="29"/>
    <w:rsid w:val="00410524"/>
    <w:rPr>
      <w:rFonts w:ascii="Times New Roman" w:hAnsi="Times New Roman"/>
      <w:i/>
      <w:iCs/>
      <w:color w:val="404040" w:themeColor="text1" w:themeTint="BF"/>
    </w:rPr>
  </w:style>
  <w:style w:type="character" w:customStyle="1" w:styleId="IntenseQuoteChar">
    <w:name w:val="Intense Quote Char"/>
    <w:basedOn w:val="DefaultParagraphFont"/>
    <w:link w:val="IntenseQuote"/>
    <w:uiPriority w:val="30"/>
    <w:rsid w:val="00410524"/>
    <w:rPr>
      <w:rFonts w:ascii="Times New Roman" w:hAnsi="Times New Roman"/>
      <w:i/>
      <w:iCs/>
      <w:color w:val="244061" w:themeColor="accent1" w:themeShade="80"/>
    </w:rPr>
  </w:style>
  <w:style w:type="character" w:styleId="SubtleEmphasis">
    <w:name w:val="Subtle Emphasis"/>
    <w:basedOn w:val="DefaultParagraphFont"/>
    <w:uiPriority w:val="19"/>
    <w:unhideWhenUsed/>
    <w:qFormat/>
    <w:rsid w:val="00410524"/>
    <w:rPr>
      <w:i/>
      <w:iCs/>
      <w:color w:val="404040" w:themeColor="text1" w:themeTint="BF"/>
    </w:rPr>
  </w:style>
  <w:style w:type="character" w:styleId="IntenseEmphasis">
    <w:name w:val="Intense Emphasis"/>
    <w:basedOn w:val="DefaultParagraphFont"/>
    <w:uiPriority w:val="21"/>
    <w:unhideWhenUsed/>
    <w:qFormat/>
    <w:rsid w:val="00410524"/>
    <w:rPr>
      <w:i/>
      <w:iCs/>
      <w:color w:val="244061" w:themeColor="accent1" w:themeShade="80"/>
    </w:rPr>
  </w:style>
  <w:style w:type="character" w:styleId="SubtleReference">
    <w:name w:val="Subtle Reference"/>
    <w:basedOn w:val="DefaultParagraphFont"/>
    <w:uiPriority w:val="31"/>
    <w:unhideWhenUsed/>
    <w:qFormat/>
    <w:rsid w:val="00410524"/>
    <w:rPr>
      <w:smallCaps/>
      <w:color w:val="5A5A5A" w:themeColor="text1" w:themeTint="A5"/>
    </w:rPr>
  </w:style>
  <w:style w:type="character" w:styleId="IntenseReference">
    <w:name w:val="Intense Reference"/>
    <w:basedOn w:val="DefaultParagraphFont"/>
    <w:uiPriority w:val="32"/>
    <w:unhideWhenUsed/>
    <w:qFormat/>
    <w:rsid w:val="00410524"/>
    <w:rPr>
      <w:b/>
      <w:bCs/>
      <w:caps w:val="0"/>
      <w:smallCaps/>
      <w:color w:val="244061" w:themeColor="accent1" w:themeShade="80"/>
      <w:spacing w:val="5"/>
    </w:rPr>
  </w:style>
  <w:style w:type="character" w:styleId="BookTitle">
    <w:name w:val="Book Title"/>
    <w:basedOn w:val="DefaultParagraphFont"/>
    <w:uiPriority w:val="33"/>
    <w:unhideWhenUsed/>
    <w:qFormat/>
    <w:rsid w:val="00410524"/>
    <w:rPr>
      <w:b/>
      <w:bCs/>
      <w:i/>
      <w:iCs/>
      <w:spacing w:val="5"/>
    </w:rPr>
  </w:style>
  <w:style w:type="character" w:customStyle="1" w:styleId="FooterChar">
    <w:name w:val="Footer Char"/>
    <w:basedOn w:val="DefaultParagraphFont"/>
    <w:link w:val="Footer"/>
    <w:qFormat/>
    <w:rsid w:val="008E22EA"/>
    <w:rPr>
      <w:rFonts w:ascii="Times New Roman" w:hAnsi="Times New Roman"/>
      <w:lang w:val="en-NZ"/>
    </w:rPr>
  </w:style>
  <w:style w:type="character" w:customStyle="1" w:styleId="CommentTextChar">
    <w:name w:val="Comment Text Char"/>
    <w:basedOn w:val="DefaultParagraphFont"/>
    <w:link w:val="CommentText"/>
    <w:rsid w:val="00B3017A"/>
    <w:rPr>
      <w:rFonts w:ascii="Times New Roman" w:hAnsi="Times New Roman"/>
      <w:sz w:val="20"/>
      <w:szCs w:val="20"/>
    </w:rPr>
  </w:style>
  <w:style w:type="character" w:styleId="CommentReference">
    <w:name w:val="annotation reference"/>
    <w:basedOn w:val="DefaultParagraphFont"/>
    <w:uiPriority w:val="99"/>
    <w:rsid w:val="00B3017A"/>
    <w:rPr>
      <w:sz w:val="16"/>
      <w:szCs w:val="16"/>
    </w:rPr>
  </w:style>
  <w:style w:type="character" w:styleId="LineNumber">
    <w:name w:val="line number"/>
  </w:style>
  <w:style w:type="paragraph" w:customStyle="1" w:styleId="Heading">
    <w:name w:val="Heading"/>
    <w:basedOn w:val="Normal"/>
    <w:next w:val="BodyText"/>
    <w:pPr>
      <w:keepNext/>
      <w:spacing w:before="240" w:after="120"/>
    </w:pPr>
    <w:rPr>
      <w:rFonts w:ascii="Liberation Sans" w:eastAsia="Unifont" w:hAnsi="Liberation Sans" w:cs="FreeSans"/>
      <w:sz w:val="28"/>
      <w:szCs w:val="28"/>
    </w:rPr>
  </w:style>
  <w:style w:type="paragraph" w:styleId="BodyText">
    <w:name w:val="Body Text"/>
    <w:basedOn w:val="Normal"/>
    <w:pPr>
      <w:spacing w:before="180" w:after="180"/>
    </w:pPr>
  </w:style>
  <w:style w:type="paragraph" w:styleId="List">
    <w:name w:val="List"/>
    <w:basedOn w:val="BodyText"/>
    <w:rPr>
      <w:rFonts w:cs="FreeSans"/>
    </w:rPr>
  </w:style>
  <w:style w:type="paragraph" w:styleId="Caption">
    <w:name w:val="caption"/>
    <w:basedOn w:val="Normal"/>
    <w:next w:val="Normal"/>
    <w:link w:val="CaptionChar"/>
    <w:autoRedefine/>
    <w:uiPriority w:val="35"/>
    <w:unhideWhenUsed/>
    <w:qFormat/>
    <w:rsid w:val="00E06157"/>
    <w:pPr>
      <w:keepNext/>
      <w:ind w:firstLine="90"/>
    </w:pPr>
    <w:rPr>
      <w:b/>
      <w:iCs/>
      <w:color w:val="auto"/>
      <w:szCs w:val="20"/>
    </w:rPr>
  </w:style>
  <w:style w:type="paragraph" w:customStyle="1" w:styleId="Index">
    <w:name w:val="Index"/>
    <w:basedOn w:val="Normal"/>
    <w:pPr>
      <w:suppressLineNumbers/>
    </w:pPr>
    <w:rPr>
      <w:rFonts w:cs="FreeSans"/>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qFormat/>
    <w:rsid w:val="00FE1415"/>
    <w:pPr>
      <w:spacing w:before="3960" w:after="480"/>
      <w:ind w:firstLine="0"/>
      <w:contextualSpacing/>
      <w:jc w:val="center"/>
    </w:pPr>
    <w:rPr>
      <w:rFonts w:eastAsiaTheme="majorEastAsia" w:cstheme="majorBidi"/>
    </w:rPr>
  </w:style>
  <w:style w:type="paragraph" w:styleId="Subtitle">
    <w:name w:val="Subtitle"/>
    <w:basedOn w:val="Normal"/>
    <w:link w:val="SubtitleChar"/>
    <w:uiPriority w:val="18"/>
    <w:unhideWhenUsed/>
    <w:qFormat/>
    <w:rsid w:val="00410524"/>
    <w:pPr>
      <w:numPr>
        <w:ilvl w:val="1"/>
      </w:numPr>
      <w:spacing w:line="240" w:lineRule="auto"/>
      <w:ind w:firstLine="720"/>
    </w:pPr>
    <w:rPr>
      <w:caps/>
      <w:color w:val="1F497D" w:themeColor="text2"/>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next w:val="Normal"/>
    <w:uiPriority w:val="37"/>
    <w:unhideWhenUsed/>
    <w:qFormat/>
    <w:rsid w:val="00410524"/>
    <w:pPr>
      <w:ind w:left="720" w:hanging="720"/>
    </w:pPr>
  </w:style>
  <w:style w:type="paragraph" w:styleId="BlockText">
    <w:name w:val="Block Text"/>
    <w:basedOn w:val="BodyText"/>
    <w:next w:val="BodyText"/>
    <w:uiPriority w:val="9"/>
    <w:unhideWhenUsed/>
    <w:pPr>
      <w:spacing w:before="100" w:after="100"/>
      <w:ind w:left="480" w:right="480" w:firstLine="0"/>
    </w:p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IndexHeading">
    <w:name w:val="index heading"/>
    <w:basedOn w:val="Heading"/>
  </w:style>
  <w:style w:type="paragraph" w:styleId="TOCHeading">
    <w:name w:val="TOC Heading"/>
    <w:basedOn w:val="Heading1"/>
    <w:next w:val="Normal"/>
    <w:uiPriority w:val="39"/>
    <w:unhideWhenUsed/>
    <w:qFormat/>
    <w:rsid w:val="00410524"/>
    <w:pPr>
      <w:spacing w:before="240"/>
      <w:ind w:firstLine="720"/>
      <w:jc w:val="left"/>
      <w:outlineLvl w:val="9"/>
    </w:pPr>
    <w:rPr>
      <w:b w:val="0"/>
      <w:bCs w:val="0"/>
      <w:color w:val="244061" w:themeColor="accent1" w:themeShade="80"/>
      <w:sz w:val="32"/>
      <w:szCs w:val="32"/>
    </w:rPr>
  </w:style>
  <w:style w:type="paragraph" w:customStyle="1" w:styleId="SourceCode">
    <w:name w:val="Source Code"/>
    <w:basedOn w:val="Normal"/>
    <w:link w:val="VerbatimChar"/>
  </w:style>
  <w:style w:type="paragraph" w:customStyle="1" w:styleId="SectionTitle">
    <w:name w:val="Section Title"/>
    <w:basedOn w:val="Normal"/>
    <w:next w:val="Normal"/>
    <w:uiPriority w:val="2"/>
    <w:qFormat/>
    <w:rsid w:val="00410524"/>
    <w:pPr>
      <w:pageBreakBefore/>
      <w:ind w:firstLine="0"/>
      <w:jc w:val="center"/>
      <w:outlineLvl w:val="0"/>
    </w:pPr>
    <w:rPr>
      <w:rFonts w:asciiTheme="majorHAnsi" w:eastAsiaTheme="majorEastAsia" w:hAnsiTheme="majorHAnsi" w:cstheme="majorBidi"/>
    </w:rPr>
  </w:style>
  <w:style w:type="paragraph" w:customStyle="1" w:styleId="Title2">
    <w:name w:val="Title 2"/>
    <w:basedOn w:val="Normal"/>
    <w:uiPriority w:val="1"/>
    <w:qFormat/>
    <w:rsid w:val="00410524"/>
    <w:pPr>
      <w:ind w:firstLine="0"/>
      <w:jc w:val="center"/>
    </w:pPr>
  </w:style>
  <w:style w:type="paragraph" w:customStyle="1" w:styleId="TableFigure">
    <w:name w:val="Table/Figure"/>
    <w:basedOn w:val="Normal"/>
    <w:uiPriority w:val="4"/>
    <w:qFormat/>
    <w:rsid w:val="00410524"/>
    <w:pPr>
      <w:spacing w:before="240"/>
      <w:ind w:firstLine="0"/>
      <w:contextualSpacing/>
    </w:pPr>
    <w:rPr>
      <w:b/>
    </w:rPr>
  </w:style>
  <w:style w:type="paragraph" w:customStyle="1" w:styleId="Reference">
    <w:name w:val="Reference"/>
    <w:basedOn w:val="Normal"/>
    <w:autoRedefine/>
    <w:qFormat/>
    <w:rsid w:val="00410524"/>
    <w:pPr>
      <w:ind w:left="720" w:hanging="720"/>
    </w:pPr>
    <w:rPr>
      <w:rFonts w:cs="Calibri"/>
      <w:noProof/>
    </w:rPr>
  </w:style>
  <w:style w:type="paragraph" w:customStyle="1" w:styleId="HeaderandFooter">
    <w:name w:val="Header and Footer"/>
    <w:basedOn w:val="Normal"/>
  </w:style>
  <w:style w:type="paragraph" w:styleId="Header">
    <w:name w:val="header"/>
    <w:basedOn w:val="Normal"/>
    <w:link w:val="HeaderChar"/>
    <w:uiPriority w:val="99"/>
    <w:unhideWhenUsed/>
    <w:qFormat/>
    <w:rsid w:val="00410524"/>
    <w:pPr>
      <w:spacing w:line="240" w:lineRule="auto"/>
      <w:ind w:firstLine="0"/>
    </w:pPr>
  </w:style>
  <w:style w:type="paragraph" w:styleId="EndnoteText">
    <w:name w:val="endnote text"/>
    <w:basedOn w:val="Normal"/>
    <w:link w:val="EndnoteTextChar"/>
    <w:uiPriority w:val="99"/>
    <w:unhideWhenUsed/>
    <w:qFormat/>
    <w:rsid w:val="00410524"/>
    <w:pPr>
      <w:spacing w:line="240" w:lineRule="auto"/>
    </w:pPr>
    <w:rPr>
      <w:sz w:val="22"/>
      <w:szCs w:val="20"/>
    </w:rPr>
  </w:style>
  <w:style w:type="paragraph" w:styleId="ListBullet">
    <w:name w:val="List Bullet"/>
    <w:basedOn w:val="Normal"/>
    <w:uiPriority w:val="9"/>
    <w:unhideWhenUsed/>
    <w:qFormat/>
    <w:rsid w:val="00410524"/>
    <w:pPr>
      <w:numPr>
        <w:numId w:val="4"/>
      </w:numPr>
      <w:contextualSpacing/>
    </w:pPr>
  </w:style>
  <w:style w:type="paragraph" w:styleId="ListNumber">
    <w:name w:val="List Number"/>
    <w:basedOn w:val="Normal"/>
    <w:uiPriority w:val="9"/>
    <w:unhideWhenUsed/>
    <w:qFormat/>
    <w:rsid w:val="00410524"/>
    <w:pPr>
      <w:numPr>
        <w:numId w:val="5"/>
      </w:numPr>
      <w:contextualSpacing/>
    </w:pPr>
  </w:style>
  <w:style w:type="paragraph" w:styleId="NoSpacing">
    <w:name w:val="No Spacing"/>
    <w:aliases w:val="No Indent"/>
    <w:uiPriority w:val="3"/>
    <w:qFormat/>
    <w:rsid w:val="00410524"/>
    <w:pPr>
      <w:ind w:firstLine="0"/>
    </w:pPr>
  </w:style>
  <w:style w:type="paragraph" w:styleId="ListParagraph">
    <w:name w:val="List Paragraph"/>
    <w:basedOn w:val="Normal"/>
    <w:link w:val="ListParagraphChar"/>
    <w:uiPriority w:val="34"/>
    <w:unhideWhenUsed/>
    <w:qFormat/>
    <w:rsid w:val="00410524"/>
    <w:pPr>
      <w:ind w:left="720" w:firstLine="0"/>
      <w:contextualSpacing/>
    </w:pPr>
  </w:style>
  <w:style w:type="paragraph" w:styleId="Quote">
    <w:name w:val="Quote"/>
    <w:basedOn w:val="Normal"/>
    <w:next w:val="Normal"/>
    <w:link w:val="QuoteChar"/>
    <w:uiPriority w:val="29"/>
    <w:unhideWhenUsed/>
    <w:qFormat/>
    <w:rsid w:val="00410524"/>
    <w:pPr>
      <w:spacing w:before="200" w:after="160"/>
      <w:ind w:left="864" w:right="864" w:firstLine="0"/>
      <w:jc w:val="center"/>
    </w:pPr>
    <w:rPr>
      <w:i/>
      <w:iCs/>
      <w:color w:val="404040" w:themeColor="text1" w:themeTint="BF"/>
    </w:rPr>
  </w:style>
  <w:style w:type="paragraph" w:styleId="IntenseQuote">
    <w:name w:val="Intense Quote"/>
    <w:basedOn w:val="Normal"/>
    <w:next w:val="Normal"/>
    <w:link w:val="IntenseQuoteChar"/>
    <w:uiPriority w:val="30"/>
    <w:unhideWhenUsed/>
    <w:qFormat/>
    <w:rsid w:val="00410524"/>
    <w:pPr>
      <w:pBdr>
        <w:top w:val="single" w:sz="4" w:space="10" w:color="244061" w:themeColor="accent1" w:themeShade="80"/>
        <w:bottom w:val="single" w:sz="4" w:space="10" w:color="244061" w:themeColor="accent1" w:themeShade="80"/>
      </w:pBdr>
      <w:spacing w:before="360" w:after="360"/>
      <w:ind w:left="864" w:right="864" w:firstLine="0"/>
      <w:jc w:val="center"/>
    </w:pPr>
    <w:rPr>
      <w:i/>
      <w:iCs/>
      <w:color w:val="244061" w:themeColor="accent1" w:themeShade="80"/>
    </w:rPr>
  </w:style>
  <w:style w:type="paragraph" w:styleId="Footer">
    <w:name w:val="footer"/>
    <w:basedOn w:val="Normal"/>
    <w:link w:val="FooterChar"/>
    <w:rsid w:val="008E22EA"/>
    <w:pPr>
      <w:tabs>
        <w:tab w:val="center" w:pos="4513"/>
        <w:tab w:val="right" w:pos="9026"/>
      </w:tabs>
      <w:spacing w:line="240" w:lineRule="auto"/>
    </w:pPr>
  </w:style>
  <w:style w:type="paragraph" w:styleId="CommentText">
    <w:name w:val="annotation text"/>
    <w:basedOn w:val="Normal"/>
    <w:link w:val="CommentTextChar"/>
    <w:rsid w:val="00B3017A"/>
    <w:pPr>
      <w:spacing w:line="240" w:lineRule="auto"/>
    </w:pPr>
    <w:rPr>
      <w:sz w:val="20"/>
      <w:szCs w:val="20"/>
      <w:lang w:val="en-US"/>
    </w:rPr>
  </w:style>
  <w:style w:type="paragraph" w:customStyle="1" w:styleId="FrameContents">
    <w:name w:val="Frame Contents"/>
    <w:basedOn w:val="Normal"/>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Liberation Mono" w:eastAsia="Liberation Mono" w:hAnsi="Liberation Mono" w:cs="Liberation Mono"/>
      <w:sz w:val="20"/>
      <w:szCs w:val="20"/>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table" w:styleId="TableGrid">
    <w:name w:val="Table Grid"/>
    <w:basedOn w:val="TableNormal"/>
    <w:rsid w:val="00C311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300772"/>
    <w:rPr>
      <w:color w:val="666666"/>
    </w:rPr>
  </w:style>
  <w:style w:type="paragraph" w:customStyle="1" w:styleId="Codeinline">
    <w:name w:val="Code inline"/>
    <w:basedOn w:val="BodyText"/>
    <w:link w:val="CodeinlineChar"/>
    <w:autoRedefine/>
    <w:qFormat/>
    <w:rsid w:val="00F746B0"/>
    <w:rPr>
      <w:rFonts w:ascii="Courier New" w:hAnsi="Courier New"/>
      <w:sz w:val="20"/>
    </w:rPr>
  </w:style>
  <w:style w:type="character" w:customStyle="1" w:styleId="CodeinlineChar">
    <w:name w:val="Code inline Char"/>
    <w:basedOn w:val="DefaultParagraphFont"/>
    <w:link w:val="Codeinline"/>
    <w:rsid w:val="00F746B0"/>
    <w:rPr>
      <w:rFonts w:ascii="Courier New" w:hAnsi="Courier New"/>
      <w:sz w:val="20"/>
      <w:lang w:val="en-NZ"/>
    </w:rPr>
  </w:style>
  <w:style w:type="paragraph" w:styleId="Revision">
    <w:name w:val="Revision"/>
    <w:hidden/>
    <w:rsid w:val="00764CED"/>
    <w:pPr>
      <w:spacing w:line="240" w:lineRule="auto"/>
      <w:ind w:firstLine="0"/>
    </w:pPr>
    <w:rPr>
      <w:rFonts w:ascii="Times New Roman" w:hAnsi="Times New Roman"/>
      <w:lang w:val="en-NZ"/>
    </w:rPr>
  </w:style>
  <w:style w:type="paragraph" w:styleId="CommentSubject">
    <w:name w:val="annotation subject"/>
    <w:basedOn w:val="CommentText"/>
    <w:next w:val="CommentText"/>
    <w:link w:val="CommentSubjectChar"/>
    <w:rsid w:val="00764CED"/>
    <w:rPr>
      <w:b/>
      <w:bCs/>
      <w:lang w:val="en-NZ"/>
    </w:rPr>
  </w:style>
  <w:style w:type="character" w:customStyle="1" w:styleId="CommentSubjectChar">
    <w:name w:val="Comment Subject Char"/>
    <w:basedOn w:val="CommentTextChar"/>
    <w:link w:val="CommentSubject"/>
    <w:rsid w:val="00764CED"/>
    <w:rPr>
      <w:rFonts w:ascii="Times New Roman" w:hAnsi="Times New Roman"/>
      <w:b/>
      <w:bCs/>
      <w:sz w:val="20"/>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2322">
      <w:bodyDiv w:val="1"/>
      <w:marLeft w:val="0"/>
      <w:marRight w:val="0"/>
      <w:marTop w:val="0"/>
      <w:marBottom w:val="0"/>
      <w:divBdr>
        <w:top w:val="none" w:sz="0" w:space="0" w:color="auto"/>
        <w:left w:val="none" w:sz="0" w:space="0" w:color="auto"/>
        <w:bottom w:val="none" w:sz="0" w:space="0" w:color="auto"/>
        <w:right w:val="none" w:sz="0" w:space="0" w:color="auto"/>
      </w:divBdr>
    </w:div>
    <w:div w:id="1658997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a.ali@massey.ac.nz"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yperlink" Target="mailto:a.ali@massey.ac.nz"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brad12cook@gmail.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avgeekboy@gmail.com"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53262-B484-429F-84D3-AD4BF7CF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26</Pages>
  <Words>10821</Words>
  <Characters>61685</Characters>
  <Application>Microsoft Office Word</Application>
  <DocSecurity>0</DocSecurity>
  <Lines>514</Lines>
  <Paragraphs>144</Paragraphs>
  <ScaleCrop>false</ScaleCrop>
  <Company/>
  <LinksUpToDate>false</LinksUpToDate>
  <CharactersWithSpaces>72362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Impact of Stretching Techniques on Vertical Jump Performance</dc:title>
  <dc:subject/>
  <dc:creator>David Peacock</dc:creator>
  <dc:description/>
  <cp:lastModifiedBy>Peacock, David, F/S</cp:lastModifiedBy>
  <cp:revision>92</cp:revision>
  <dcterms:created xsi:type="dcterms:W3CDTF">2024-10-13T02:27:00Z</dcterms:created>
  <dcterms:modified xsi:type="dcterms:W3CDTF">2024-10-14T02:46:00Z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#000000,10,Calibri</vt:lpwstr>
  </property>
  <property fmtid="{D5CDD505-2E9C-101B-9397-08002B2CF9AE}" pid="3" name="ClassificationContentMarkingFooterShapeIds">
    <vt:lpwstr>3892d5f9,4a996bfe,357e9113</vt:lpwstr>
  </property>
  <property fmtid="{D5CDD505-2E9C-101B-9397-08002B2CF9AE}" pid="4" name="ClassificationContentMarkingFooterText">
    <vt:lpwstr>UNCLASSIFIED</vt:lpwstr>
  </property>
  <property fmtid="{D5CDD505-2E9C-101B-9397-08002B2CF9AE}" pid="5" name="ClassificationContentMarkingHeaderFontProps">
    <vt:lpwstr>#000000,10,Calibri</vt:lpwstr>
  </property>
  <property fmtid="{D5CDD505-2E9C-101B-9397-08002B2CF9AE}" pid="6" name="ClassificationContentMarkingHeaderShapeIds">
    <vt:lpwstr>307fffab,2fe8e7ef,7627d2e3</vt:lpwstr>
  </property>
  <property fmtid="{D5CDD505-2E9C-101B-9397-08002B2CF9AE}" pid="7" name="ClassificationContentMarkingHeaderText">
    <vt:lpwstr>UNCLASSIFIED</vt:lpwstr>
  </property>
  <property fmtid="{D5CDD505-2E9C-101B-9397-08002B2CF9AE}" pid="8" name="MSIP_Label_eb8e62fd-8656-424e-8661-07f58c3c8081_ActionId">
    <vt:lpwstr>34f65c9d-6efe-425b-816a-a4dcbe28395a</vt:lpwstr>
  </property>
  <property fmtid="{D5CDD505-2E9C-101B-9397-08002B2CF9AE}" pid="9" name="MSIP_Label_eb8e62fd-8656-424e-8661-07f58c3c8081_ContentBits">
    <vt:lpwstr>3</vt:lpwstr>
  </property>
  <property fmtid="{D5CDD505-2E9C-101B-9397-08002B2CF9AE}" pid="10" name="MSIP_Label_eb8e62fd-8656-424e-8661-07f58c3c8081_Enabled">
    <vt:lpwstr>true</vt:lpwstr>
  </property>
  <property fmtid="{D5CDD505-2E9C-101B-9397-08002B2CF9AE}" pid="11" name="MSIP_Label_eb8e62fd-8656-424e-8661-07f58c3c8081_Method">
    <vt:lpwstr>Privileged</vt:lpwstr>
  </property>
  <property fmtid="{D5CDD505-2E9C-101B-9397-08002B2CF9AE}" pid="12" name="MSIP_Label_eb8e62fd-8656-424e-8661-07f58c3c8081_Name">
    <vt:lpwstr>UNCLASSIFIED</vt:lpwstr>
  </property>
  <property fmtid="{D5CDD505-2E9C-101B-9397-08002B2CF9AE}" pid="13" name="MSIP_Label_eb8e62fd-8656-424e-8661-07f58c3c8081_SetDate">
    <vt:lpwstr>2024-10-08T22:17:18Z</vt:lpwstr>
  </property>
  <property fmtid="{D5CDD505-2E9C-101B-9397-08002B2CF9AE}" pid="14" name="MSIP_Label_eb8e62fd-8656-424e-8661-07f58c3c8081_SiteId">
    <vt:lpwstr>5f93a2cf-4cc4-49d6-9ef9-d78a67690390</vt:lpwstr>
  </property>
  <property fmtid="{D5CDD505-2E9C-101B-9397-08002B2CF9AE}" pid="15" name="classoption">
    <vt:lpwstr>book, floatsintext, a4paper</vt:lpwstr>
  </property>
  <property fmtid="{D5CDD505-2E9C-101B-9397-08002B2CF9AE}" pid="16" name="documentclass">
    <vt:lpwstr>apa7</vt:lpwstr>
  </property>
  <property fmtid="{D5CDD505-2E9C-101B-9397-08002B2CF9AE}" pid="17" name="header-includes">
    <vt:lpwstr/>
  </property>
  <property fmtid="{D5CDD505-2E9C-101B-9397-08002B2CF9AE}" pid="18" name="ZOTERO_PREF_1">
    <vt:lpwstr>&lt;data data-version="3" zotero-version="7.0.7"&gt;&lt;session id="XtrMpD8Y"/&gt;&lt;style id="http://www.zotero.org/styles/apa" locale="en-NZ" hasBibliography="1" bibliographyStyleHasBeenSet="1"/&gt;&lt;prefs&gt;&lt;pref name="fieldType" value="Field"/&gt;&lt;pref name="automaticJourna</vt:lpwstr>
  </property>
  <property fmtid="{D5CDD505-2E9C-101B-9397-08002B2CF9AE}" pid="19" name="ZOTERO_PREF_2">
    <vt:lpwstr>lAbbreviations" value="true"/&gt;&lt;/prefs&gt;&lt;/data&gt;</vt:lpwstr>
  </property>
</Properties>
</file>